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6073" w14:textId="77777777" w:rsidR="008C286A" w:rsidRPr="005C374C" w:rsidRDefault="008C286A" w:rsidP="008C286A">
      <w:pPr>
        <w:jc w:val="right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Ikhlas Attarwala / LGAI</w:t>
      </w:r>
    </w:p>
    <w:p w14:paraId="0F5EDD31" w14:textId="77777777" w:rsidR="008C286A" w:rsidRPr="005C374C" w:rsidRDefault="008C286A" w:rsidP="008C286A">
      <w:pPr>
        <w:jc w:val="right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11-08-2019 / Final Paper</w:t>
      </w:r>
    </w:p>
    <w:p w14:paraId="4AEA489F" w14:textId="77777777" w:rsidR="002B4893" w:rsidRPr="005C374C" w:rsidRDefault="002B4893" w:rsidP="00921B3B">
      <w:pPr>
        <w:rPr>
          <w:rFonts w:ascii="Cambria" w:hAnsi="Cambria" w:cs="Times New Roman"/>
        </w:rPr>
      </w:pPr>
    </w:p>
    <w:p w14:paraId="45586A3B" w14:textId="303E27FF" w:rsidR="008C286A" w:rsidRPr="005C374C" w:rsidRDefault="005C2D0F" w:rsidP="00921B3B">
      <w:pPr>
        <w:rPr>
          <w:rFonts w:ascii="Cambria" w:hAnsi="Cambria" w:cs="Times New Roman"/>
        </w:rPr>
      </w:pPr>
      <w:del w:id="0" w:author="Daniel Waino Linna" w:date="2019-12-14T17:40:00Z">
        <w:r w:rsidRPr="005C374C" w:rsidDel="005F7F5C">
          <w:rPr>
            <w:rFonts w:ascii="Cambria" w:hAnsi="Cambria" w:cs="Times New Roman"/>
          </w:rPr>
          <w:delText>10</w:delText>
        </w:r>
        <w:r w:rsidR="00C53469" w:rsidDel="005F7F5C">
          <w:rPr>
            <w:rFonts w:ascii="Cambria" w:hAnsi="Cambria" w:cs="Times New Roman"/>
          </w:rPr>
          <w:delText>45</w:delText>
        </w:r>
      </w:del>
      <w:ins w:id="1" w:author="Daniel Waino Linna" w:date="2019-12-14T17:40:00Z">
        <w:r w:rsidR="005F7F5C">
          <w:rPr>
            <w:rFonts w:ascii="Cambria" w:hAnsi="Cambria" w:cs="Times New Roman"/>
          </w:rPr>
          <w:t>1268</w:t>
        </w:r>
      </w:ins>
      <w:r w:rsidR="00921B3B" w:rsidRPr="005C374C">
        <w:rPr>
          <w:rFonts w:ascii="Cambria" w:hAnsi="Cambria" w:cs="Times New Roman"/>
        </w:rPr>
        <w:t xml:space="preserve"> words</w:t>
      </w:r>
    </w:p>
    <w:p w14:paraId="1F67E8E3" w14:textId="77777777" w:rsidR="000F1933" w:rsidRDefault="000F1933" w:rsidP="008C286A">
      <w:pPr>
        <w:jc w:val="center"/>
        <w:rPr>
          <w:rFonts w:ascii="Cambria" w:hAnsi="Cambria" w:cs="Times New Roman"/>
        </w:rPr>
      </w:pPr>
    </w:p>
    <w:p w14:paraId="6BF03392" w14:textId="5DD06963" w:rsidR="008C286A" w:rsidRPr="005C374C" w:rsidRDefault="008C286A" w:rsidP="008C286A">
      <w:pPr>
        <w:jc w:val="center"/>
        <w:rPr>
          <w:rFonts w:ascii="Cambria" w:hAnsi="Cambria" w:cs="Times New Roman"/>
        </w:rPr>
      </w:pPr>
      <w:commentRangeStart w:id="2"/>
      <w:r w:rsidRPr="005C374C">
        <w:rPr>
          <w:rFonts w:ascii="Cambria" w:hAnsi="Cambria" w:cs="Times New Roman"/>
        </w:rPr>
        <w:t xml:space="preserve">Facial </w:t>
      </w:r>
      <w:commentRangeEnd w:id="2"/>
      <w:r w:rsidR="00556CFF">
        <w:rPr>
          <w:rStyle w:val="CommentReference"/>
        </w:rPr>
        <w:commentReference w:id="2"/>
      </w:r>
      <w:r w:rsidRPr="005C374C">
        <w:rPr>
          <w:rFonts w:ascii="Cambria" w:hAnsi="Cambria" w:cs="Times New Roman"/>
        </w:rPr>
        <w:t xml:space="preserve">Recognition: Identifying </w:t>
      </w:r>
      <w:r w:rsidR="00346889" w:rsidRPr="005C374C">
        <w:rPr>
          <w:rFonts w:ascii="Cambria" w:hAnsi="Cambria" w:cs="Times New Roman"/>
        </w:rPr>
        <w:t>a Worried Expression</w:t>
      </w:r>
    </w:p>
    <w:p w14:paraId="63DF9350" w14:textId="77777777" w:rsidR="000F1933" w:rsidRPr="005C374C" w:rsidRDefault="000F1933" w:rsidP="007B363F">
      <w:pPr>
        <w:rPr>
          <w:rFonts w:ascii="Cambria" w:hAnsi="Cambria" w:cs="Times New Roman"/>
        </w:rPr>
      </w:pPr>
    </w:p>
    <w:p w14:paraId="67F9CEF4" w14:textId="77777777" w:rsidR="007936C6" w:rsidRDefault="007B363F" w:rsidP="00A70052">
      <w:pPr>
        <w:ind w:firstLine="360"/>
        <w:jc w:val="both"/>
        <w:rPr>
          <w:ins w:id="4" w:author="Daniel Waino Linna" w:date="2019-12-14T17:42:00Z"/>
          <w:rFonts w:ascii="Cambria" w:hAnsi="Cambria" w:cs="Times New Roman"/>
        </w:rPr>
      </w:pPr>
      <w:r w:rsidRPr="005C374C">
        <w:rPr>
          <w:rFonts w:ascii="Cambria" w:hAnsi="Cambria" w:cs="Times New Roman"/>
        </w:rPr>
        <w:t>The U</w:t>
      </w:r>
      <w:r w:rsidR="00FC200B">
        <w:rPr>
          <w:rFonts w:ascii="Cambria" w:hAnsi="Cambria" w:cs="Times New Roman"/>
        </w:rPr>
        <w:t>nited States</w:t>
      </w:r>
      <w:r w:rsidRPr="005C374C">
        <w:rPr>
          <w:rFonts w:ascii="Cambria" w:hAnsi="Cambria" w:cs="Times New Roman"/>
        </w:rPr>
        <w:t xml:space="preserve"> </w:t>
      </w:r>
      <w:r w:rsidR="00C41BED" w:rsidRPr="005C374C">
        <w:rPr>
          <w:rFonts w:ascii="Cambria" w:hAnsi="Cambria" w:cs="Times New Roman"/>
        </w:rPr>
        <w:t xml:space="preserve">and Sub-Saharan South Africa have </w:t>
      </w:r>
      <w:r w:rsidR="005406FD" w:rsidRPr="005C374C">
        <w:rPr>
          <w:rFonts w:ascii="Cambria" w:hAnsi="Cambria" w:cs="Times New Roman"/>
        </w:rPr>
        <w:t xml:space="preserve">nearly the exact same </w:t>
      </w:r>
      <w:r w:rsidR="004B783E" w:rsidRPr="005C374C">
        <w:rPr>
          <w:rFonts w:ascii="Cambria" w:hAnsi="Cambria" w:cs="Times New Roman"/>
        </w:rPr>
        <w:t xml:space="preserve">rates of </w:t>
      </w:r>
      <w:r w:rsidRPr="005C374C">
        <w:rPr>
          <w:rFonts w:ascii="Cambria" w:hAnsi="Cambria" w:cs="Times New Roman"/>
        </w:rPr>
        <w:t>violent gun deaths per 100,000 people</w:t>
      </w:r>
      <w:r w:rsidR="00DB7F13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(</w:t>
      </w:r>
      <w:r w:rsidR="00DB7F13" w:rsidRPr="005C374C">
        <w:rPr>
          <w:rFonts w:ascii="Cambria" w:hAnsi="Cambria" w:cs="Times New Roman"/>
        </w:rPr>
        <w:t xml:space="preserve">4.43 vs </w:t>
      </w:r>
      <w:r w:rsidRPr="005C374C">
        <w:rPr>
          <w:rFonts w:ascii="Cambria" w:hAnsi="Cambria" w:cs="Times New Roman"/>
        </w:rPr>
        <w:t>4.56)</w:t>
      </w:r>
      <w:r w:rsidRPr="005C374C">
        <w:rPr>
          <w:rFonts w:ascii="Cambria" w:hAnsi="Cambria" w:cs="Times New Roman"/>
          <w:vertAlign w:val="superscript"/>
        </w:rPr>
        <w:t>1</w:t>
      </w:r>
      <w:r w:rsidR="00DB7F13" w:rsidRPr="005C374C">
        <w:rPr>
          <w:rFonts w:ascii="Cambria" w:hAnsi="Cambria" w:cs="Times New Roman"/>
        </w:rPr>
        <w:t>.</w:t>
      </w:r>
      <w:r w:rsidRPr="005C374C">
        <w:rPr>
          <w:rFonts w:ascii="Cambria" w:hAnsi="Cambria" w:cs="Times New Roman"/>
        </w:rPr>
        <w:t xml:space="preserve"> Opioids account for 66% of </w:t>
      </w:r>
      <w:r w:rsidR="00DB7F13" w:rsidRPr="005C374C">
        <w:rPr>
          <w:rFonts w:ascii="Cambria" w:hAnsi="Cambria" w:cs="Times New Roman"/>
        </w:rPr>
        <w:t>all drug overdose deaths in the US</w:t>
      </w:r>
      <w:r w:rsidR="00DB7F13" w:rsidRPr="005C374C">
        <w:rPr>
          <w:rFonts w:ascii="Cambria" w:hAnsi="Cambria" w:cs="Times New Roman"/>
          <w:vertAlign w:val="superscript"/>
        </w:rPr>
        <w:t>2</w:t>
      </w:r>
      <w:r w:rsidR="00DD68B8" w:rsidRPr="005C374C">
        <w:rPr>
          <w:rFonts w:ascii="Cambria" w:hAnsi="Cambria" w:cs="Times New Roman"/>
        </w:rPr>
        <w:t>.</w:t>
      </w:r>
      <w:r w:rsidR="00DB7F13" w:rsidRPr="005C374C">
        <w:rPr>
          <w:rFonts w:ascii="Cambria" w:hAnsi="Cambria" w:cs="Times New Roman"/>
        </w:rPr>
        <w:t xml:space="preserve"> </w:t>
      </w:r>
      <w:r w:rsidR="00C41BED" w:rsidRPr="005C374C">
        <w:rPr>
          <w:rFonts w:ascii="Cambria" w:hAnsi="Cambria" w:cs="Times New Roman"/>
        </w:rPr>
        <w:t>Until</w:t>
      </w:r>
      <w:r w:rsidR="00DB7F13" w:rsidRPr="005C374C">
        <w:rPr>
          <w:rFonts w:ascii="Cambria" w:hAnsi="Cambria" w:cs="Times New Roman"/>
        </w:rPr>
        <w:t xml:space="preserve"> recently, </w:t>
      </w:r>
      <w:r w:rsidR="00C41BED" w:rsidRPr="005C374C">
        <w:rPr>
          <w:rFonts w:ascii="Cambria" w:hAnsi="Cambria" w:cs="Times New Roman"/>
        </w:rPr>
        <w:t xml:space="preserve">sufficient </w:t>
      </w:r>
      <w:r w:rsidR="00DB7F13" w:rsidRPr="005C374C">
        <w:rPr>
          <w:rFonts w:ascii="Cambria" w:hAnsi="Cambria" w:cs="Times New Roman"/>
        </w:rPr>
        <w:t xml:space="preserve">scrutiny </w:t>
      </w:r>
      <w:r w:rsidR="005406FD" w:rsidRPr="005C374C">
        <w:rPr>
          <w:rFonts w:ascii="Cambria" w:hAnsi="Cambria" w:cs="Times New Roman"/>
        </w:rPr>
        <w:t>never</w:t>
      </w:r>
      <w:r w:rsidR="00C41BED" w:rsidRPr="005C374C">
        <w:rPr>
          <w:rFonts w:ascii="Cambria" w:hAnsi="Cambria" w:cs="Times New Roman"/>
        </w:rPr>
        <w:t xml:space="preserve"> f</w:t>
      </w:r>
      <w:r w:rsidR="005406FD" w:rsidRPr="005C374C">
        <w:rPr>
          <w:rFonts w:ascii="Cambria" w:hAnsi="Cambria" w:cs="Times New Roman"/>
        </w:rPr>
        <w:t>e</w:t>
      </w:r>
      <w:r w:rsidR="00C41BED" w:rsidRPr="005C374C">
        <w:rPr>
          <w:rFonts w:ascii="Cambria" w:hAnsi="Cambria" w:cs="Times New Roman"/>
        </w:rPr>
        <w:t xml:space="preserve">ll </w:t>
      </w:r>
      <w:r w:rsidR="00DB7F13" w:rsidRPr="005C374C">
        <w:rPr>
          <w:rFonts w:ascii="Cambria" w:hAnsi="Cambria" w:cs="Times New Roman"/>
        </w:rPr>
        <w:t>over the risk of e-cigarettes due to a lack of clinical research</w:t>
      </w:r>
      <w:r w:rsidR="00DD68B8" w:rsidRPr="005C374C">
        <w:rPr>
          <w:rFonts w:ascii="Cambria" w:hAnsi="Cambria" w:cs="Times New Roman"/>
          <w:vertAlign w:val="superscript"/>
        </w:rPr>
        <w:t>3</w:t>
      </w:r>
      <w:r w:rsidR="00DB7F13" w:rsidRPr="005C374C">
        <w:rPr>
          <w:rFonts w:ascii="Cambria" w:hAnsi="Cambria" w:cs="Times New Roman"/>
        </w:rPr>
        <w:t xml:space="preserve">. </w:t>
      </w:r>
      <w:commentRangeStart w:id="5"/>
      <w:r w:rsidR="00DB7F13" w:rsidRPr="005C374C">
        <w:rPr>
          <w:rFonts w:ascii="Cambria" w:hAnsi="Cambria" w:cs="Times New Roman"/>
        </w:rPr>
        <w:t xml:space="preserve">Each of these epidemics share </w:t>
      </w:r>
      <w:r w:rsidR="00346889" w:rsidRPr="005C374C">
        <w:rPr>
          <w:rFonts w:ascii="Cambria" w:hAnsi="Cambria" w:cs="Times New Roman"/>
        </w:rPr>
        <w:t xml:space="preserve">one thing in common: </w:t>
      </w:r>
      <w:r w:rsidR="005406FD" w:rsidRPr="005C374C">
        <w:rPr>
          <w:rFonts w:ascii="Cambria" w:hAnsi="Cambria" w:cs="Times New Roman"/>
        </w:rPr>
        <w:t xml:space="preserve">the absence of </w:t>
      </w:r>
      <w:r w:rsidR="00346889" w:rsidRPr="005C374C">
        <w:rPr>
          <w:rFonts w:ascii="Cambria" w:hAnsi="Cambria" w:cs="Times New Roman"/>
        </w:rPr>
        <w:t xml:space="preserve">swift </w:t>
      </w:r>
      <w:r w:rsidR="00DB7F13" w:rsidRPr="005C374C">
        <w:rPr>
          <w:rFonts w:ascii="Cambria" w:hAnsi="Cambria" w:cs="Times New Roman"/>
        </w:rPr>
        <w:t>regulation that</w:t>
      </w:r>
      <w:r w:rsidR="00DD68B8" w:rsidRPr="005C374C">
        <w:rPr>
          <w:rFonts w:ascii="Cambria" w:hAnsi="Cambria" w:cs="Times New Roman"/>
        </w:rPr>
        <w:t>,</w:t>
      </w:r>
      <w:r w:rsidR="00DB7F13" w:rsidRPr="005C374C">
        <w:rPr>
          <w:rFonts w:ascii="Cambria" w:hAnsi="Cambria" w:cs="Times New Roman"/>
        </w:rPr>
        <w:t xml:space="preserve"> if </w:t>
      </w:r>
      <w:r w:rsidR="00346889" w:rsidRPr="005C374C">
        <w:rPr>
          <w:rFonts w:ascii="Cambria" w:hAnsi="Cambria" w:cs="Times New Roman"/>
        </w:rPr>
        <w:t xml:space="preserve">acted upon </w:t>
      </w:r>
      <w:r w:rsidR="00DB7F13" w:rsidRPr="005C374C">
        <w:rPr>
          <w:rFonts w:ascii="Cambria" w:hAnsi="Cambria" w:cs="Times New Roman"/>
        </w:rPr>
        <w:t>ear</w:t>
      </w:r>
      <w:r w:rsidR="00DD68B8" w:rsidRPr="005C374C">
        <w:rPr>
          <w:rFonts w:ascii="Cambria" w:hAnsi="Cambria" w:cs="Times New Roman"/>
        </w:rPr>
        <w:t>lier</w:t>
      </w:r>
      <w:r w:rsidR="00DB7F13" w:rsidRPr="005C374C">
        <w:rPr>
          <w:rFonts w:ascii="Cambria" w:hAnsi="Cambria" w:cs="Times New Roman"/>
        </w:rPr>
        <w:t xml:space="preserve">, would have reduced </w:t>
      </w:r>
      <w:r w:rsidR="00C262B2" w:rsidRPr="005C374C">
        <w:rPr>
          <w:rFonts w:ascii="Cambria" w:hAnsi="Cambria" w:cs="Times New Roman"/>
        </w:rPr>
        <w:t>their</w:t>
      </w:r>
      <w:r w:rsidR="00DB7F13" w:rsidRPr="005C374C">
        <w:rPr>
          <w:rFonts w:ascii="Cambria" w:hAnsi="Cambria" w:cs="Times New Roman"/>
        </w:rPr>
        <w:t xml:space="preserve"> </w:t>
      </w:r>
      <w:r w:rsidR="00DD68B8" w:rsidRPr="005C374C">
        <w:rPr>
          <w:rFonts w:ascii="Cambria" w:hAnsi="Cambria" w:cs="Times New Roman"/>
        </w:rPr>
        <w:t xml:space="preserve">extent of harm. </w:t>
      </w:r>
      <w:commentRangeEnd w:id="5"/>
      <w:r w:rsidR="007936C6">
        <w:rPr>
          <w:rStyle w:val="CommentReference"/>
        </w:rPr>
        <w:commentReference w:id="5"/>
      </w:r>
    </w:p>
    <w:p w14:paraId="7A8CD03A" w14:textId="11D33157" w:rsidR="00DB7F13" w:rsidRPr="005C374C" w:rsidRDefault="00DD68B8" w:rsidP="00A70052">
      <w:pPr>
        <w:ind w:firstLine="360"/>
        <w:jc w:val="both"/>
        <w:rPr>
          <w:rFonts w:ascii="Cambria" w:hAnsi="Cambria" w:cs="Times New Roman"/>
          <w:u w:val="single"/>
        </w:rPr>
      </w:pPr>
      <w:commentRangeStart w:id="6"/>
      <w:r w:rsidRPr="005C374C">
        <w:rPr>
          <w:rFonts w:ascii="Cambria" w:hAnsi="Cambria" w:cs="Times New Roman"/>
        </w:rPr>
        <w:t>In</w:t>
      </w:r>
      <w:commentRangeEnd w:id="6"/>
      <w:r w:rsidR="007936C6">
        <w:rPr>
          <w:rStyle w:val="CommentReference"/>
        </w:rPr>
        <w:commentReference w:id="6"/>
      </w:r>
      <w:r w:rsidRPr="005C374C">
        <w:rPr>
          <w:rFonts w:ascii="Cambria" w:hAnsi="Cambria" w:cs="Times New Roman"/>
        </w:rPr>
        <w:t xml:space="preserve"> the case of opioids, pharmaceutical companies wrongly reassured the medical community </w:t>
      </w:r>
      <w:r w:rsidR="00A70052" w:rsidRPr="005C374C">
        <w:rPr>
          <w:rFonts w:ascii="Cambria" w:hAnsi="Cambria" w:cs="Times New Roman"/>
        </w:rPr>
        <w:t xml:space="preserve">that </w:t>
      </w:r>
      <w:r w:rsidRPr="005C374C">
        <w:rPr>
          <w:rFonts w:ascii="Cambria" w:hAnsi="Cambria" w:cs="Times New Roman"/>
        </w:rPr>
        <w:t>there would be no addiction to opioid pain relievers in the 1990s</w:t>
      </w:r>
      <w:r w:rsidR="004B783E" w:rsidRPr="005C374C">
        <w:rPr>
          <w:rFonts w:ascii="Cambria" w:hAnsi="Cambria" w:cs="Times New Roman"/>
        </w:rPr>
        <w:t xml:space="preserve">; </w:t>
      </w:r>
      <w:r w:rsidR="00A70052" w:rsidRPr="005C374C">
        <w:rPr>
          <w:rFonts w:ascii="Cambria" w:hAnsi="Cambria" w:cs="Times New Roman"/>
        </w:rPr>
        <w:t xml:space="preserve">regulation to halt production until research </w:t>
      </w:r>
      <w:r w:rsidR="00232767" w:rsidRPr="005C374C">
        <w:rPr>
          <w:rFonts w:ascii="Cambria" w:hAnsi="Cambria" w:cs="Times New Roman"/>
        </w:rPr>
        <w:t>of</w:t>
      </w:r>
      <w:r w:rsidR="00A70052" w:rsidRPr="005C374C">
        <w:rPr>
          <w:rFonts w:ascii="Cambria" w:hAnsi="Cambria" w:cs="Times New Roman"/>
        </w:rPr>
        <w:t xml:space="preserve"> the </w:t>
      </w:r>
      <w:r w:rsidR="00232767" w:rsidRPr="005C374C">
        <w:rPr>
          <w:rFonts w:ascii="Cambria" w:hAnsi="Cambria" w:cs="Times New Roman"/>
        </w:rPr>
        <w:t>medication</w:t>
      </w:r>
      <w:r w:rsidR="00A70052" w:rsidRPr="005C374C">
        <w:rPr>
          <w:rFonts w:ascii="Cambria" w:hAnsi="Cambria" w:cs="Times New Roman"/>
        </w:rPr>
        <w:t xml:space="preserve"> became available could have saved some of the 1.7 million people suffering from </w:t>
      </w:r>
      <w:ins w:id="7" w:author="Daniel Waino Linna" w:date="2019-12-14T17:43:00Z">
        <w:r w:rsidR="007936C6">
          <w:rPr>
            <w:rFonts w:ascii="Cambria" w:hAnsi="Cambria" w:cs="Times New Roman"/>
          </w:rPr>
          <w:t>addiction</w:t>
        </w:r>
      </w:ins>
      <w:del w:id="8" w:author="Daniel Waino Linna" w:date="2019-12-14T17:43:00Z">
        <w:r w:rsidR="00A70052" w:rsidRPr="005C374C" w:rsidDel="007936C6">
          <w:rPr>
            <w:rFonts w:ascii="Cambria" w:hAnsi="Cambria" w:cs="Times New Roman"/>
          </w:rPr>
          <w:delText>it</w:delText>
        </w:r>
      </w:del>
      <w:r w:rsidR="00A70052" w:rsidRPr="005C374C">
        <w:rPr>
          <w:rFonts w:ascii="Cambria" w:hAnsi="Cambria" w:cs="Times New Roman"/>
        </w:rPr>
        <w:t xml:space="preserve"> per year in the US</w:t>
      </w:r>
      <w:r w:rsidR="00346889" w:rsidRPr="005C374C">
        <w:rPr>
          <w:rFonts w:ascii="Cambria" w:hAnsi="Cambria" w:cs="Times New Roman"/>
        </w:rPr>
        <w:t xml:space="preserve"> today</w:t>
      </w:r>
      <w:r w:rsidR="00A70052" w:rsidRPr="005C374C">
        <w:rPr>
          <w:rFonts w:ascii="Cambria" w:hAnsi="Cambria" w:cs="Times New Roman"/>
        </w:rPr>
        <w:t xml:space="preserve">. </w:t>
      </w:r>
      <w:r w:rsidR="00346889" w:rsidRPr="005C374C">
        <w:rPr>
          <w:rFonts w:ascii="Cambria" w:hAnsi="Cambria" w:cs="Times New Roman"/>
        </w:rPr>
        <w:t>T</w:t>
      </w:r>
      <w:r w:rsidR="00A70052" w:rsidRPr="005C374C">
        <w:rPr>
          <w:rFonts w:ascii="Cambria" w:hAnsi="Cambria" w:cs="Times New Roman"/>
        </w:rPr>
        <w:t xml:space="preserve">his similar </w:t>
      </w:r>
      <w:r w:rsidR="004B783E" w:rsidRPr="005C374C">
        <w:rPr>
          <w:rFonts w:ascii="Cambria" w:hAnsi="Cambria" w:cs="Times New Roman"/>
        </w:rPr>
        <w:t xml:space="preserve">attitude, </w:t>
      </w:r>
      <w:del w:id="9" w:author="Daniel Waino Linna" w:date="2019-12-14T17:43:00Z">
        <w:r w:rsidR="004B783E" w:rsidRPr="005C374C" w:rsidDel="007936C6">
          <w:rPr>
            <w:rFonts w:ascii="Cambria" w:hAnsi="Cambria" w:cs="Times New Roman"/>
          </w:rPr>
          <w:delText xml:space="preserve">this </w:delText>
        </w:r>
      </w:del>
      <w:ins w:id="10" w:author="Daniel Waino Linna" w:date="2019-12-14T17:43:00Z">
        <w:r w:rsidR="007936C6">
          <w:rPr>
            <w:rFonts w:ascii="Cambria" w:hAnsi="Cambria" w:cs="Times New Roman"/>
          </w:rPr>
          <w:t>a</w:t>
        </w:r>
        <w:r w:rsidR="007936C6" w:rsidRPr="005C374C">
          <w:rPr>
            <w:rFonts w:ascii="Cambria" w:hAnsi="Cambria" w:cs="Times New Roman"/>
          </w:rPr>
          <w:t xml:space="preserve"> </w:t>
        </w:r>
      </w:ins>
      <w:r w:rsidR="00A70052" w:rsidRPr="005C374C">
        <w:rPr>
          <w:rFonts w:ascii="Cambria" w:hAnsi="Cambria" w:cs="Times New Roman"/>
        </w:rPr>
        <w:t>lack of caution</w:t>
      </w:r>
      <w:r w:rsidR="004B783E" w:rsidRPr="005C374C">
        <w:rPr>
          <w:rFonts w:ascii="Cambria" w:hAnsi="Cambria" w:cs="Times New Roman"/>
        </w:rPr>
        <w:t>,</w:t>
      </w:r>
      <w:r w:rsidR="00A70052" w:rsidRPr="005C374C">
        <w:rPr>
          <w:rFonts w:ascii="Cambria" w:hAnsi="Cambria" w:cs="Times New Roman"/>
        </w:rPr>
        <w:t xml:space="preserve"> </w:t>
      </w:r>
      <w:r w:rsidR="004B783E" w:rsidRPr="005C374C">
        <w:rPr>
          <w:rFonts w:ascii="Cambria" w:hAnsi="Cambria" w:cs="Times New Roman"/>
        </w:rPr>
        <w:t xml:space="preserve">now </w:t>
      </w:r>
      <w:r w:rsidR="00E759B8" w:rsidRPr="005C374C">
        <w:rPr>
          <w:rFonts w:ascii="Cambria" w:hAnsi="Cambria" w:cs="Times New Roman"/>
        </w:rPr>
        <w:t xml:space="preserve">applies to ignoring </w:t>
      </w:r>
      <w:r w:rsidR="004B783E" w:rsidRPr="005C374C">
        <w:rPr>
          <w:rFonts w:ascii="Cambria" w:hAnsi="Cambria" w:cs="Times New Roman"/>
        </w:rPr>
        <w:t xml:space="preserve">proper </w:t>
      </w:r>
      <w:r w:rsidR="00A70052" w:rsidRPr="005C374C">
        <w:rPr>
          <w:rFonts w:ascii="Cambria" w:hAnsi="Cambria" w:cs="Times New Roman"/>
        </w:rPr>
        <w:t xml:space="preserve">regulation </w:t>
      </w:r>
      <w:r w:rsidR="004B783E" w:rsidRPr="005C374C">
        <w:rPr>
          <w:rFonts w:ascii="Cambria" w:hAnsi="Cambria" w:cs="Times New Roman"/>
        </w:rPr>
        <w:t>for</w:t>
      </w:r>
      <w:r w:rsidR="00A70052" w:rsidRPr="005C374C">
        <w:rPr>
          <w:rFonts w:ascii="Cambria" w:hAnsi="Cambria" w:cs="Times New Roman"/>
        </w:rPr>
        <w:t xml:space="preserve"> facial recognition </w:t>
      </w:r>
      <w:r w:rsidR="00E759B8" w:rsidRPr="005C374C">
        <w:rPr>
          <w:rFonts w:ascii="Cambria" w:hAnsi="Cambria" w:cs="Times New Roman"/>
        </w:rPr>
        <w:t>technology. Facial recognition</w:t>
      </w:r>
      <w:r w:rsidR="00091992" w:rsidRPr="005C374C">
        <w:rPr>
          <w:rFonts w:ascii="Cambria" w:hAnsi="Cambria" w:cs="Times New Roman"/>
        </w:rPr>
        <w:t xml:space="preserve"> was a gift that emerged from the field of biometrics and artificial intelligence with the capability of identifying and authenticating people from digital images and videos.</w:t>
      </w:r>
      <w:r w:rsidR="00C91FB0" w:rsidRPr="005C374C">
        <w:rPr>
          <w:rFonts w:ascii="Cambria" w:hAnsi="Cambria" w:cs="Times New Roman"/>
        </w:rPr>
        <w:t xml:space="preserve"> </w:t>
      </w:r>
      <w:r w:rsidR="00232767" w:rsidRPr="005C374C">
        <w:rPr>
          <w:rFonts w:ascii="Cambria" w:hAnsi="Cambria" w:cs="Times New Roman"/>
        </w:rPr>
        <w:t>Regrettably</w:t>
      </w:r>
      <w:r w:rsidR="00C91FB0" w:rsidRPr="005C374C">
        <w:rPr>
          <w:rFonts w:ascii="Cambria" w:hAnsi="Cambria" w:cs="Times New Roman"/>
        </w:rPr>
        <w:t xml:space="preserve">, the impulsive rush to use such an advanced tool without proper data privacy laws in place has </w:t>
      </w:r>
      <w:r w:rsidR="00BC2965" w:rsidRPr="005C374C">
        <w:rPr>
          <w:rFonts w:ascii="Cambria" w:hAnsi="Cambria" w:cs="Times New Roman"/>
        </w:rPr>
        <w:t xml:space="preserve">already </w:t>
      </w:r>
      <w:r w:rsidR="00C91FB0" w:rsidRPr="005C374C">
        <w:rPr>
          <w:rFonts w:ascii="Cambria" w:hAnsi="Cambria" w:cs="Times New Roman"/>
        </w:rPr>
        <w:t xml:space="preserve">twisted this gift into a </w:t>
      </w:r>
      <w:r w:rsidR="00BC2965" w:rsidRPr="005C374C">
        <w:rPr>
          <w:rFonts w:ascii="Cambria" w:hAnsi="Cambria" w:cs="Times New Roman"/>
        </w:rPr>
        <w:t xml:space="preserve">menace </w:t>
      </w:r>
      <w:r w:rsidR="00C91FB0" w:rsidRPr="005C374C">
        <w:rPr>
          <w:rFonts w:ascii="Cambria" w:hAnsi="Cambria" w:cs="Times New Roman"/>
        </w:rPr>
        <w:t>fo</w:t>
      </w:r>
      <w:r w:rsidR="00BC2965" w:rsidRPr="005C374C">
        <w:rPr>
          <w:rFonts w:ascii="Cambria" w:hAnsi="Cambria" w:cs="Times New Roman"/>
        </w:rPr>
        <w:t>r some</w:t>
      </w:r>
      <w:r w:rsidR="00E759B8" w:rsidRPr="005C374C">
        <w:rPr>
          <w:rFonts w:ascii="Cambria" w:hAnsi="Cambria" w:cs="Times New Roman"/>
        </w:rPr>
        <w:t>, and is leading us to a more unpromising future</w:t>
      </w:r>
      <w:r w:rsidR="00BC2965" w:rsidRPr="005C374C">
        <w:rPr>
          <w:rFonts w:ascii="Cambria" w:hAnsi="Cambria" w:cs="Times New Roman"/>
        </w:rPr>
        <w:t>.</w:t>
      </w:r>
      <w:r w:rsidR="005926EC" w:rsidRPr="005C374C">
        <w:rPr>
          <w:rFonts w:ascii="Cambria" w:hAnsi="Cambria" w:cs="Times New Roman"/>
        </w:rPr>
        <w:t xml:space="preserve"> </w:t>
      </w:r>
      <w:r w:rsidR="00232767" w:rsidRPr="005C374C">
        <w:rPr>
          <w:rFonts w:ascii="Cambria" w:hAnsi="Cambria" w:cs="Times New Roman"/>
        </w:rPr>
        <w:t xml:space="preserve">Fortunately, there </w:t>
      </w:r>
      <w:r w:rsidR="005926EC" w:rsidRPr="005C374C">
        <w:rPr>
          <w:rFonts w:ascii="Cambria" w:hAnsi="Cambria" w:cs="Times New Roman"/>
        </w:rPr>
        <w:t>are ways to correct and foster both innovation and public safety before it’s too late</w:t>
      </w:r>
      <w:r w:rsidR="00232767" w:rsidRPr="005C374C">
        <w:rPr>
          <w:rFonts w:ascii="Cambria" w:hAnsi="Cambria" w:cs="Times New Roman"/>
        </w:rPr>
        <w:t>.</w:t>
      </w:r>
    </w:p>
    <w:p w14:paraId="6343C0CC" w14:textId="7291E1D3" w:rsidR="005926EC" w:rsidRPr="005C374C" w:rsidRDefault="00E759B8" w:rsidP="00A70052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Facial recognition</w:t>
      </w:r>
      <w:r w:rsidR="005926EC" w:rsidRPr="005C374C">
        <w:rPr>
          <w:rFonts w:ascii="Cambria" w:hAnsi="Cambria" w:cs="Times New Roman"/>
        </w:rPr>
        <w:t xml:space="preserve"> ha</w:t>
      </w:r>
      <w:r w:rsidRPr="005C374C">
        <w:rPr>
          <w:rFonts w:ascii="Cambria" w:hAnsi="Cambria" w:cs="Times New Roman"/>
        </w:rPr>
        <w:t>s</w:t>
      </w:r>
      <w:r w:rsidR="005926EC" w:rsidRPr="005C374C">
        <w:rPr>
          <w:rFonts w:ascii="Cambria" w:hAnsi="Cambria" w:cs="Times New Roman"/>
        </w:rPr>
        <w:t xml:space="preserve"> been deployed in all manner of services ranging from mobile applications</w:t>
      </w:r>
      <w:r w:rsidRPr="005C374C">
        <w:rPr>
          <w:rFonts w:ascii="Cambria" w:hAnsi="Cambria" w:cs="Times New Roman"/>
        </w:rPr>
        <w:t xml:space="preserve">, </w:t>
      </w:r>
      <w:r w:rsidR="00B57A28">
        <w:rPr>
          <w:rFonts w:ascii="Cambria" w:hAnsi="Cambria" w:cs="Times New Roman"/>
        </w:rPr>
        <w:t>incl</w:t>
      </w:r>
      <w:ins w:id="11" w:author="Daniel Waino Linna" w:date="2019-12-14T17:49:00Z">
        <w:r w:rsidR="007936C6">
          <w:rPr>
            <w:rFonts w:ascii="Cambria" w:hAnsi="Cambria" w:cs="Times New Roman"/>
          </w:rPr>
          <w:t>uding</w:t>
        </w:r>
      </w:ins>
      <w:del w:id="12" w:author="Daniel Waino Linna" w:date="2019-12-14T17:50:00Z">
        <w:r w:rsidR="00B57A28" w:rsidDel="007936C6">
          <w:rPr>
            <w:rFonts w:ascii="Cambria" w:hAnsi="Cambria" w:cs="Times New Roman"/>
          </w:rPr>
          <w:delText>.</w:delText>
        </w:r>
      </w:del>
      <w:r w:rsidR="005926EC" w:rsidRPr="005C374C">
        <w:rPr>
          <w:rFonts w:ascii="Cambria" w:hAnsi="Cambria" w:cs="Times New Roman"/>
        </w:rPr>
        <w:t xml:space="preserve"> Snapchat</w:t>
      </w:r>
      <w:r w:rsidR="00B57A28">
        <w:rPr>
          <w:rFonts w:ascii="Cambria" w:hAnsi="Cambria" w:cs="Times New Roman"/>
        </w:rPr>
        <w:t xml:space="preserve"> and Facebook</w:t>
      </w:r>
      <w:r w:rsidRPr="005C374C">
        <w:rPr>
          <w:rFonts w:ascii="Cambria" w:hAnsi="Cambria" w:cs="Times New Roman"/>
        </w:rPr>
        <w:t>,</w:t>
      </w:r>
      <w:r w:rsidR="005926EC" w:rsidRPr="005C374C">
        <w:rPr>
          <w:rFonts w:ascii="Cambria" w:hAnsi="Cambria" w:cs="Times New Roman"/>
        </w:rPr>
        <w:t xml:space="preserve"> to national security</w:t>
      </w:r>
      <w:r w:rsidRPr="005C374C">
        <w:rPr>
          <w:rFonts w:ascii="Cambria" w:hAnsi="Cambria" w:cs="Times New Roman"/>
        </w:rPr>
        <w:t>,</w:t>
      </w:r>
      <w:r w:rsidR="005926EC" w:rsidRPr="005C374C">
        <w:rPr>
          <w:rFonts w:ascii="Cambria" w:hAnsi="Cambria" w:cs="Times New Roman"/>
        </w:rPr>
        <w:t xml:space="preserve"> such as the arrest of wanted criminals</w:t>
      </w:r>
      <w:r w:rsidR="00C262B2" w:rsidRPr="005C374C">
        <w:rPr>
          <w:rFonts w:ascii="Cambria" w:hAnsi="Cambria" w:cs="Times New Roman"/>
        </w:rPr>
        <w:t xml:space="preserve"> and terrorists</w:t>
      </w:r>
      <w:r w:rsidR="005926EC" w:rsidRPr="005C374C">
        <w:rPr>
          <w:rFonts w:ascii="Cambria" w:hAnsi="Cambria" w:cs="Times New Roman"/>
        </w:rPr>
        <w:t>. Prior to its inception, we had less enhanced security</w:t>
      </w:r>
      <w:r w:rsidR="008F55AF" w:rsidRPr="005C374C">
        <w:rPr>
          <w:rFonts w:ascii="Cambria" w:hAnsi="Cambria" w:cs="Times New Roman"/>
        </w:rPr>
        <w:t xml:space="preserve"> for finding missing children or criminal activists, fewer ways to integrate identity with profiles for commercial use, and even the world of affective computing would be </w:t>
      </w:r>
      <w:r w:rsidR="00BD2C49" w:rsidRPr="005C374C">
        <w:rPr>
          <w:rFonts w:ascii="Cambria" w:hAnsi="Cambria" w:cs="Times New Roman"/>
        </w:rPr>
        <w:t xml:space="preserve">much </w:t>
      </w:r>
      <w:r w:rsidR="008F55AF" w:rsidRPr="005C374C">
        <w:rPr>
          <w:rFonts w:ascii="Cambria" w:hAnsi="Cambria" w:cs="Times New Roman"/>
        </w:rPr>
        <w:t>smaller</w:t>
      </w:r>
      <w:r w:rsidR="001D621B" w:rsidRPr="005C374C">
        <w:rPr>
          <w:rFonts w:ascii="Cambria" w:hAnsi="Cambria" w:cs="Times New Roman"/>
        </w:rPr>
        <w:t xml:space="preserve"> </w:t>
      </w:r>
      <w:r w:rsidR="00B57A28">
        <w:rPr>
          <w:rFonts w:ascii="Cambria" w:hAnsi="Cambria" w:cs="Times New Roman"/>
        </w:rPr>
        <w:t xml:space="preserve">today </w:t>
      </w:r>
      <w:r w:rsidR="001D621B" w:rsidRPr="005C374C">
        <w:rPr>
          <w:rFonts w:ascii="Cambria" w:hAnsi="Cambria" w:cs="Times New Roman"/>
        </w:rPr>
        <w:t xml:space="preserve">(the study of human </w:t>
      </w:r>
      <w:r w:rsidR="00B57A28">
        <w:rPr>
          <w:rFonts w:ascii="Cambria" w:hAnsi="Cambria" w:cs="Times New Roman"/>
        </w:rPr>
        <w:t xml:space="preserve">affect and </w:t>
      </w:r>
      <w:r w:rsidR="001D621B" w:rsidRPr="005C374C">
        <w:rPr>
          <w:rFonts w:ascii="Cambria" w:hAnsi="Cambria" w:cs="Times New Roman"/>
        </w:rPr>
        <w:t>emotion)</w:t>
      </w:r>
      <w:r w:rsidR="008F55AF" w:rsidRPr="005C374C">
        <w:rPr>
          <w:rFonts w:ascii="Cambria" w:hAnsi="Cambria" w:cs="Times New Roman"/>
        </w:rPr>
        <w:t xml:space="preserve">. Of course, accuracy and algorithmic bias have been recent </w:t>
      </w:r>
      <w:r w:rsidR="00BD2C49" w:rsidRPr="005C374C">
        <w:rPr>
          <w:rFonts w:ascii="Cambria" w:hAnsi="Cambria" w:cs="Times New Roman"/>
        </w:rPr>
        <w:t>concerns</w:t>
      </w:r>
      <w:r w:rsidR="008F55AF" w:rsidRPr="005C374C">
        <w:rPr>
          <w:rFonts w:ascii="Cambria" w:hAnsi="Cambria" w:cs="Times New Roman"/>
        </w:rPr>
        <w:t xml:space="preserve"> that needed </w:t>
      </w:r>
      <w:r w:rsidRPr="005C374C">
        <w:rPr>
          <w:rFonts w:ascii="Cambria" w:hAnsi="Cambria" w:cs="Times New Roman"/>
        </w:rPr>
        <w:t>immediate attention</w:t>
      </w:r>
      <w:r w:rsidR="001A2DE9">
        <w:rPr>
          <w:rFonts w:ascii="Cambria" w:hAnsi="Cambria" w:cs="Times New Roman"/>
          <w:vertAlign w:val="superscript"/>
        </w:rPr>
        <w:t>4</w:t>
      </w:r>
      <w:r w:rsidR="008F55AF" w:rsidRPr="005C374C">
        <w:rPr>
          <w:rFonts w:ascii="Cambria" w:hAnsi="Cambria" w:cs="Times New Roman"/>
        </w:rPr>
        <w:t>, but larger threats such as misidentification</w:t>
      </w:r>
      <w:r w:rsidR="00BD2C49" w:rsidRPr="005C374C">
        <w:rPr>
          <w:rFonts w:ascii="Cambria" w:hAnsi="Cambria" w:cs="Times New Roman"/>
        </w:rPr>
        <w:t>, misuse of individual privacy,</w:t>
      </w:r>
      <w:r w:rsidR="008F55AF" w:rsidRPr="005C374C">
        <w:rPr>
          <w:rFonts w:ascii="Cambria" w:hAnsi="Cambria" w:cs="Times New Roman"/>
        </w:rPr>
        <w:t xml:space="preserve"> and </w:t>
      </w:r>
      <w:r w:rsidR="00BD2C49" w:rsidRPr="005C374C">
        <w:rPr>
          <w:rFonts w:ascii="Cambria" w:hAnsi="Cambria" w:cs="Times New Roman"/>
        </w:rPr>
        <w:t xml:space="preserve">the </w:t>
      </w:r>
      <w:r w:rsidR="008F55AF" w:rsidRPr="005C374C">
        <w:rPr>
          <w:rFonts w:ascii="Cambria" w:hAnsi="Cambria" w:cs="Times New Roman"/>
        </w:rPr>
        <w:t xml:space="preserve">breaching of </w:t>
      </w:r>
      <w:r w:rsidR="00BD2C49" w:rsidRPr="005C374C">
        <w:rPr>
          <w:rFonts w:ascii="Cambria" w:hAnsi="Cambria" w:cs="Times New Roman"/>
        </w:rPr>
        <w:t xml:space="preserve">databases </w:t>
      </w:r>
      <w:r w:rsidR="008F55AF" w:rsidRPr="005C374C">
        <w:rPr>
          <w:rFonts w:ascii="Cambria" w:hAnsi="Cambria" w:cs="Times New Roman"/>
        </w:rPr>
        <w:t>ha</w:t>
      </w:r>
      <w:r w:rsidR="00BD2C49" w:rsidRPr="005C374C">
        <w:rPr>
          <w:rFonts w:ascii="Cambria" w:hAnsi="Cambria" w:cs="Times New Roman"/>
        </w:rPr>
        <w:t>ve</w:t>
      </w:r>
      <w:r w:rsidR="008F55AF" w:rsidRPr="005C374C">
        <w:rPr>
          <w:rFonts w:ascii="Cambria" w:hAnsi="Cambria" w:cs="Times New Roman"/>
        </w:rPr>
        <w:t xml:space="preserve"> started to loom </w:t>
      </w:r>
      <w:r w:rsidR="00BD2C49" w:rsidRPr="005C374C">
        <w:rPr>
          <w:rFonts w:ascii="Cambria" w:hAnsi="Cambria" w:cs="Times New Roman"/>
        </w:rPr>
        <w:t>overhead.</w:t>
      </w:r>
      <w:r w:rsidR="00A656DD" w:rsidRPr="005C374C">
        <w:rPr>
          <w:rFonts w:ascii="Cambria" w:hAnsi="Cambria" w:cs="Times New Roman"/>
        </w:rPr>
        <w:t xml:space="preserve"> </w:t>
      </w:r>
      <w:r w:rsidR="00346889" w:rsidRPr="005C374C">
        <w:rPr>
          <w:rFonts w:ascii="Cambria" w:hAnsi="Cambria" w:cs="Times New Roman"/>
        </w:rPr>
        <w:t xml:space="preserve">One such example to illustrate the concern for </w:t>
      </w:r>
      <w:r w:rsidR="001D621B" w:rsidRPr="005C374C">
        <w:rPr>
          <w:rFonts w:ascii="Cambria" w:hAnsi="Cambria" w:cs="Times New Roman"/>
        </w:rPr>
        <w:t>unregulated identification</w:t>
      </w:r>
      <w:r w:rsidR="00346889" w:rsidRPr="005C374C">
        <w:rPr>
          <w:rFonts w:ascii="Cambria" w:hAnsi="Cambria" w:cs="Times New Roman"/>
        </w:rPr>
        <w:t xml:space="preserve"> can be </w:t>
      </w:r>
      <w:r w:rsidRPr="005C374C">
        <w:rPr>
          <w:rFonts w:ascii="Cambria" w:hAnsi="Cambria" w:cs="Times New Roman"/>
        </w:rPr>
        <w:t>seen with</w:t>
      </w:r>
      <w:r w:rsidR="00A656DD" w:rsidRPr="005C374C">
        <w:rPr>
          <w:rFonts w:ascii="Cambria" w:hAnsi="Cambria" w:cs="Times New Roman"/>
        </w:rPr>
        <w:t xml:space="preserve"> </w:t>
      </w:r>
      <w:r w:rsidR="00346889" w:rsidRPr="005C374C">
        <w:rPr>
          <w:rFonts w:ascii="Cambria" w:hAnsi="Cambria" w:cs="Times New Roman"/>
        </w:rPr>
        <w:t>FindFace, a</w:t>
      </w:r>
      <w:r w:rsidR="002D4902" w:rsidRPr="005C374C">
        <w:rPr>
          <w:rFonts w:ascii="Cambria" w:hAnsi="Cambria" w:cs="Times New Roman"/>
        </w:rPr>
        <w:t xml:space="preserve"> mobile </w:t>
      </w:r>
      <w:r w:rsidR="00346889" w:rsidRPr="005C374C">
        <w:rPr>
          <w:rFonts w:ascii="Cambria" w:hAnsi="Cambria" w:cs="Times New Roman"/>
        </w:rPr>
        <w:t>app</w:t>
      </w:r>
      <w:r w:rsidR="002D4902" w:rsidRPr="005C374C">
        <w:rPr>
          <w:rFonts w:ascii="Cambria" w:hAnsi="Cambria" w:cs="Times New Roman"/>
        </w:rPr>
        <w:t>lication</w:t>
      </w:r>
      <w:r w:rsidR="00346889" w:rsidRPr="005C374C">
        <w:rPr>
          <w:rFonts w:ascii="Cambria" w:hAnsi="Cambria" w:cs="Times New Roman"/>
        </w:rPr>
        <w:t xml:space="preserve"> developed in </w:t>
      </w:r>
      <w:r w:rsidR="00A656DD" w:rsidRPr="005C374C">
        <w:rPr>
          <w:rFonts w:ascii="Cambria" w:hAnsi="Cambria" w:cs="Times New Roman"/>
        </w:rPr>
        <w:t xml:space="preserve">Russia, </w:t>
      </w:r>
      <w:del w:id="13" w:author="Daniel Waino Linna" w:date="2019-12-14T17:50:00Z">
        <w:r w:rsidR="00346889" w:rsidRPr="005C374C" w:rsidDel="00F37087">
          <w:rPr>
            <w:rFonts w:ascii="Cambria" w:hAnsi="Cambria" w:cs="Times New Roman"/>
          </w:rPr>
          <w:delText xml:space="preserve">that </w:delText>
        </w:r>
      </w:del>
      <w:ins w:id="14" w:author="Daniel Waino Linna" w:date="2019-12-14T17:50:00Z">
        <w:r w:rsidR="00F37087">
          <w:rPr>
            <w:rFonts w:ascii="Cambria" w:hAnsi="Cambria" w:cs="Times New Roman"/>
          </w:rPr>
          <w:t>which</w:t>
        </w:r>
        <w:r w:rsidR="00F37087" w:rsidRPr="005C374C">
          <w:rPr>
            <w:rFonts w:ascii="Cambria" w:hAnsi="Cambria" w:cs="Times New Roman"/>
          </w:rPr>
          <w:t xml:space="preserve"> </w:t>
        </w:r>
      </w:ins>
      <w:r w:rsidR="00346889" w:rsidRPr="005C374C">
        <w:rPr>
          <w:rFonts w:ascii="Cambria" w:hAnsi="Cambria" w:cs="Times New Roman"/>
        </w:rPr>
        <w:t>was being used to identify and h</w:t>
      </w:r>
      <w:r w:rsidR="001D621B" w:rsidRPr="005C374C">
        <w:rPr>
          <w:rFonts w:ascii="Cambria" w:hAnsi="Cambria" w:cs="Times New Roman"/>
        </w:rPr>
        <w:t>a</w:t>
      </w:r>
      <w:r w:rsidR="00346889" w:rsidRPr="005C374C">
        <w:rPr>
          <w:rFonts w:ascii="Cambria" w:hAnsi="Cambria" w:cs="Times New Roman"/>
        </w:rPr>
        <w:t xml:space="preserve">rass </w:t>
      </w:r>
      <w:r w:rsidR="00A656DD" w:rsidRPr="005C374C">
        <w:rPr>
          <w:rFonts w:ascii="Cambria" w:hAnsi="Cambria" w:cs="Times New Roman"/>
        </w:rPr>
        <w:t>women who appeared in pornographic films</w:t>
      </w:r>
      <w:r w:rsidR="001A2DE9">
        <w:rPr>
          <w:rFonts w:ascii="Cambria" w:hAnsi="Cambria" w:cs="Times New Roman"/>
          <w:vertAlign w:val="superscript"/>
        </w:rPr>
        <w:t>5</w:t>
      </w:r>
      <w:r w:rsidR="00A656DD" w:rsidRPr="005C374C">
        <w:rPr>
          <w:rFonts w:ascii="Cambria" w:hAnsi="Cambria" w:cs="Times New Roman"/>
        </w:rPr>
        <w:t>. People deserve enough freedom to not fear being identified and surveilled without their knowledge, and at the bare minimum, enough freedom to keep their anonymity.</w:t>
      </w:r>
    </w:p>
    <w:p w14:paraId="3459CDC9" w14:textId="1AF8BCFC" w:rsidR="00174F26" w:rsidRPr="005C374C" w:rsidRDefault="00C262B2" w:rsidP="006F628A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>Unlike other biometric systems, facial recognition does not require cooperation of the subject to work. Government and corporate entities have begun instal</w:t>
      </w:r>
      <w:r w:rsidR="005406FD" w:rsidRPr="005C374C">
        <w:rPr>
          <w:rFonts w:ascii="Cambria" w:hAnsi="Cambria" w:cs="Times New Roman"/>
        </w:rPr>
        <w:t>l</w:t>
      </w:r>
      <w:r w:rsidR="00E759B8" w:rsidRPr="005C374C">
        <w:rPr>
          <w:rFonts w:ascii="Cambria" w:hAnsi="Cambria" w:cs="Times New Roman"/>
        </w:rPr>
        <w:t>ing</w:t>
      </w:r>
      <w:r w:rsidRPr="005C374C">
        <w:rPr>
          <w:rFonts w:ascii="Cambria" w:hAnsi="Cambria" w:cs="Times New Roman"/>
        </w:rPr>
        <w:t xml:space="preserve"> these in airports, malls, </w:t>
      </w:r>
      <w:r w:rsidR="00A656DD" w:rsidRPr="005C374C">
        <w:rPr>
          <w:rFonts w:ascii="Cambria" w:hAnsi="Cambria" w:cs="Times New Roman"/>
        </w:rPr>
        <w:t xml:space="preserve">and </w:t>
      </w:r>
      <w:r w:rsidR="002D4902" w:rsidRPr="005C374C">
        <w:rPr>
          <w:rFonts w:ascii="Cambria" w:hAnsi="Cambria" w:cs="Times New Roman"/>
        </w:rPr>
        <w:t>other</w:t>
      </w:r>
      <w:r w:rsidR="00A656DD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public area</w:t>
      </w:r>
      <w:r w:rsidR="002D4902" w:rsidRPr="005C374C">
        <w:rPr>
          <w:rFonts w:ascii="Cambria" w:hAnsi="Cambria" w:cs="Times New Roman"/>
        </w:rPr>
        <w:t>s</w:t>
      </w:r>
      <w:r w:rsidRPr="005C374C">
        <w:rPr>
          <w:rFonts w:ascii="Cambria" w:hAnsi="Cambria" w:cs="Times New Roman"/>
        </w:rPr>
        <w:t xml:space="preserve"> where crowds of people exist. You</w:t>
      </w:r>
      <w:r w:rsidR="009C2D17" w:rsidRPr="005C374C">
        <w:rPr>
          <w:rFonts w:ascii="Cambria" w:hAnsi="Cambria" w:cs="Times New Roman"/>
        </w:rPr>
        <w:t>’</w:t>
      </w:r>
      <w:r w:rsidRPr="005C374C">
        <w:rPr>
          <w:rFonts w:ascii="Cambria" w:hAnsi="Cambria" w:cs="Times New Roman"/>
        </w:rPr>
        <w:t>ve probably walked past a few every week without realizing</w:t>
      </w:r>
      <w:r w:rsidR="005406FD" w:rsidRPr="005C374C">
        <w:rPr>
          <w:rFonts w:ascii="Cambria" w:hAnsi="Cambria" w:cs="Times New Roman"/>
        </w:rPr>
        <w:t>;</w:t>
      </w:r>
      <w:r w:rsidRPr="005C374C">
        <w:rPr>
          <w:rFonts w:ascii="Cambria" w:hAnsi="Cambria" w:cs="Times New Roman"/>
        </w:rPr>
        <w:t xml:space="preserve"> in fact, you may not have </w:t>
      </w:r>
      <w:r w:rsidR="009C2D17" w:rsidRPr="005C374C">
        <w:rPr>
          <w:rFonts w:ascii="Cambria" w:hAnsi="Cambria" w:cs="Times New Roman"/>
        </w:rPr>
        <w:t>noticed</w:t>
      </w:r>
      <w:r w:rsidRPr="005C374C">
        <w:rPr>
          <w:rFonts w:ascii="Cambria" w:hAnsi="Cambria" w:cs="Times New Roman"/>
        </w:rPr>
        <w:t xml:space="preserve"> the potential concern of your laptop’s front-facing camera until now</w:t>
      </w:r>
      <w:r w:rsidR="009C2D17" w:rsidRPr="005C374C">
        <w:rPr>
          <w:rFonts w:ascii="Cambria" w:hAnsi="Cambria" w:cs="Times New Roman"/>
        </w:rPr>
        <w:t xml:space="preserve"> either (e</w:t>
      </w:r>
      <w:r w:rsidRPr="005C374C">
        <w:rPr>
          <w:rFonts w:ascii="Cambria" w:hAnsi="Cambria" w:cs="Times New Roman"/>
        </w:rPr>
        <w:t>ven Mark Zuckerberg covers his</w:t>
      </w:r>
      <w:r w:rsidR="00A656DD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with</w:t>
      </w:r>
      <w:r w:rsidR="00B57A28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tape</w:t>
      </w:r>
      <w:r w:rsidR="001A2DE9">
        <w:rPr>
          <w:rFonts w:ascii="Cambria" w:hAnsi="Cambria" w:cs="Times New Roman"/>
          <w:vertAlign w:val="superscript"/>
        </w:rPr>
        <w:t>6</w:t>
      </w:r>
      <w:r w:rsidR="009C2D17" w:rsidRPr="005C374C">
        <w:rPr>
          <w:rFonts w:ascii="Cambria" w:hAnsi="Cambria" w:cs="Times New Roman"/>
        </w:rPr>
        <w:t>).</w:t>
      </w:r>
      <w:r w:rsidR="00A656DD" w:rsidRPr="005C374C">
        <w:rPr>
          <w:rFonts w:ascii="Cambria" w:hAnsi="Cambria" w:cs="Times New Roman"/>
        </w:rPr>
        <w:t xml:space="preserve"> </w:t>
      </w:r>
      <w:r w:rsidR="00B57A28">
        <w:rPr>
          <w:rFonts w:ascii="Cambria" w:hAnsi="Cambria" w:cs="Times New Roman"/>
        </w:rPr>
        <w:t>This may not seem very concerning, but the misuse potential is quite dangerous</w:t>
      </w:r>
      <w:r w:rsidR="00346889" w:rsidRPr="005C374C">
        <w:rPr>
          <w:rFonts w:ascii="Cambria" w:hAnsi="Cambria" w:cs="Times New Roman"/>
        </w:rPr>
        <w:t>.</w:t>
      </w:r>
      <w:r w:rsidR="00B57A28">
        <w:rPr>
          <w:rFonts w:ascii="Cambria" w:hAnsi="Cambria" w:cs="Times New Roman"/>
        </w:rPr>
        <w:t xml:space="preserve"> </w:t>
      </w:r>
      <w:r w:rsidR="00346889" w:rsidRPr="005C374C">
        <w:rPr>
          <w:rFonts w:ascii="Cambria" w:hAnsi="Cambria" w:cs="Times New Roman"/>
        </w:rPr>
        <w:t xml:space="preserve">China </w:t>
      </w:r>
      <w:r w:rsidR="00A656DD" w:rsidRPr="005C374C">
        <w:rPr>
          <w:rFonts w:ascii="Cambria" w:hAnsi="Cambria" w:cs="Times New Roman"/>
        </w:rPr>
        <w:t>recently purchased large surveillance and security systems to monitor its people</w:t>
      </w:r>
      <w:r w:rsidR="001D621B" w:rsidRPr="005C374C">
        <w:rPr>
          <w:rFonts w:ascii="Cambria" w:hAnsi="Cambria" w:cs="Times New Roman"/>
        </w:rPr>
        <w:t>, with most of its attention</w:t>
      </w:r>
      <w:r w:rsidR="00815EA9" w:rsidRPr="005C374C">
        <w:rPr>
          <w:rFonts w:ascii="Cambria" w:hAnsi="Cambria" w:cs="Times New Roman"/>
        </w:rPr>
        <w:t xml:space="preserve"> fall</w:t>
      </w:r>
      <w:r w:rsidR="001D621B" w:rsidRPr="005C374C">
        <w:rPr>
          <w:rFonts w:ascii="Cambria" w:hAnsi="Cambria" w:cs="Times New Roman"/>
        </w:rPr>
        <w:t xml:space="preserve">ing on </w:t>
      </w:r>
      <w:r w:rsidR="00815EA9" w:rsidRPr="005C374C">
        <w:rPr>
          <w:rFonts w:ascii="Cambria" w:hAnsi="Cambria" w:cs="Times New Roman"/>
        </w:rPr>
        <w:t>the northwest Xinjiang regio</w:t>
      </w:r>
      <w:r w:rsidR="002D4902" w:rsidRPr="005C374C">
        <w:rPr>
          <w:rFonts w:ascii="Cambria" w:hAnsi="Cambria" w:cs="Times New Roman"/>
        </w:rPr>
        <w:t xml:space="preserve">n </w:t>
      </w:r>
      <w:r w:rsidR="00815EA9" w:rsidRPr="005C374C">
        <w:rPr>
          <w:rFonts w:ascii="Cambria" w:hAnsi="Cambria" w:cs="Times New Roman"/>
        </w:rPr>
        <w:t xml:space="preserve">where police use facial recognition eyewear to pick people </w:t>
      </w:r>
      <w:r w:rsidR="00E759B8" w:rsidRPr="005C374C">
        <w:rPr>
          <w:rFonts w:ascii="Cambria" w:hAnsi="Cambria" w:cs="Times New Roman"/>
        </w:rPr>
        <w:t xml:space="preserve">out of </w:t>
      </w:r>
      <w:r w:rsidR="00815EA9" w:rsidRPr="005C374C">
        <w:rPr>
          <w:rFonts w:ascii="Cambria" w:hAnsi="Cambria" w:cs="Times New Roman"/>
        </w:rPr>
        <w:t>crowds</w:t>
      </w:r>
      <w:r w:rsidR="001A2DE9">
        <w:rPr>
          <w:rFonts w:ascii="Cambria" w:hAnsi="Cambria" w:cs="Times New Roman"/>
          <w:vertAlign w:val="superscript"/>
        </w:rPr>
        <w:t>7</w:t>
      </w:r>
      <w:r w:rsidR="002D4902" w:rsidRPr="005C374C">
        <w:rPr>
          <w:rFonts w:ascii="Cambria" w:hAnsi="Cambria" w:cs="Times New Roman"/>
        </w:rPr>
        <w:t>.</w:t>
      </w:r>
      <w:r w:rsidR="00815EA9" w:rsidRPr="005C374C">
        <w:rPr>
          <w:rFonts w:ascii="Cambria" w:hAnsi="Cambria" w:cs="Times New Roman"/>
        </w:rPr>
        <w:t xml:space="preserve"> </w:t>
      </w:r>
      <w:r w:rsidR="001D621B" w:rsidRPr="005C374C">
        <w:rPr>
          <w:rFonts w:ascii="Cambria" w:hAnsi="Cambria" w:cs="Times New Roman"/>
        </w:rPr>
        <w:t xml:space="preserve">The Xinjiang region is home to the Uyghur Muslims, a minority group that China has begun </w:t>
      </w:r>
      <w:r w:rsidR="002D4902" w:rsidRPr="005C374C">
        <w:rPr>
          <w:rFonts w:ascii="Cambria" w:hAnsi="Cambria" w:cs="Times New Roman"/>
        </w:rPr>
        <w:t>placing</w:t>
      </w:r>
      <w:r w:rsidR="001D621B" w:rsidRPr="005C374C">
        <w:rPr>
          <w:rFonts w:ascii="Cambria" w:hAnsi="Cambria" w:cs="Times New Roman"/>
        </w:rPr>
        <w:t xml:space="preserve"> in internment camps (</w:t>
      </w:r>
      <w:r w:rsidR="00061D00" w:rsidRPr="005C374C">
        <w:rPr>
          <w:rFonts w:ascii="Cambria" w:hAnsi="Cambria" w:cs="Times New Roman"/>
        </w:rPr>
        <w:t>~</w:t>
      </w:r>
      <w:r w:rsidR="001D621B" w:rsidRPr="005C374C">
        <w:rPr>
          <w:rFonts w:ascii="Cambria" w:hAnsi="Cambria" w:cs="Times New Roman"/>
        </w:rPr>
        <w:t xml:space="preserve">1.5 million inmates in capacity). Authorities identifying minority groups is </w:t>
      </w:r>
      <w:r w:rsidR="00815EA9" w:rsidRPr="005C374C">
        <w:rPr>
          <w:rFonts w:ascii="Cambria" w:hAnsi="Cambria" w:cs="Times New Roman"/>
        </w:rPr>
        <w:t>a grave concern</w:t>
      </w:r>
      <w:r w:rsidR="001D621B" w:rsidRPr="005C374C">
        <w:rPr>
          <w:rFonts w:ascii="Cambria" w:hAnsi="Cambria" w:cs="Times New Roman"/>
        </w:rPr>
        <w:t xml:space="preserve">, not only for the Uyghur people, but also for anyone who </w:t>
      </w:r>
      <w:r w:rsidR="00224A1F" w:rsidRPr="005C374C">
        <w:rPr>
          <w:rFonts w:ascii="Cambria" w:hAnsi="Cambria" w:cs="Times New Roman"/>
        </w:rPr>
        <w:t xml:space="preserve">is </w:t>
      </w:r>
      <w:r w:rsidR="00224A1F" w:rsidRPr="005C374C">
        <w:rPr>
          <w:rFonts w:ascii="Cambria" w:hAnsi="Cambria" w:cs="Times New Roman"/>
        </w:rPr>
        <w:lastRenderedPageBreak/>
        <w:t xml:space="preserve">misidentified by </w:t>
      </w:r>
      <w:r w:rsidR="005406FD" w:rsidRPr="005C374C">
        <w:rPr>
          <w:rFonts w:ascii="Cambria" w:hAnsi="Cambria" w:cs="Times New Roman"/>
        </w:rPr>
        <w:t>the algorithm</w:t>
      </w:r>
      <w:r w:rsidR="001D621B" w:rsidRPr="005C374C">
        <w:rPr>
          <w:rFonts w:ascii="Cambria" w:hAnsi="Cambria" w:cs="Times New Roman"/>
        </w:rPr>
        <w:t xml:space="preserve">. Despite </w:t>
      </w:r>
      <w:r w:rsidR="00815EA9" w:rsidRPr="005C374C">
        <w:rPr>
          <w:rFonts w:ascii="Cambria" w:hAnsi="Cambria" w:cs="Times New Roman"/>
        </w:rPr>
        <w:t>receiv</w:t>
      </w:r>
      <w:r w:rsidR="001D621B" w:rsidRPr="005C374C">
        <w:rPr>
          <w:rFonts w:ascii="Cambria" w:hAnsi="Cambria" w:cs="Times New Roman"/>
        </w:rPr>
        <w:t>ing</w:t>
      </w:r>
      <w:r w:rsidR="00815EA9" w:rsidRPr="005C374C">
        <w:rPr>
          <w:rFonts w:ascii="Cambria" w:hAnsi="Cambria" w:cs="Times New Roman"/>
        </w:rPr>
        <w:t xml:space="preserve"> widespread criticism, China is further pushing to have all of this region under total surveillance</w:t>
      </w:r>
      <w:r w:rsidR="001A2DE9">
        <w:rPr>
          <w:rFonts w:ascii="Cambria" w:hAnsi="Cambria" w:cs="Times New Roman"/>
          <w:vertAlign w:val="superscript"/>
        </w:rPr>
        <w:t>8</w:t>
      </w:r>
      <w:r w:rsidR="00815EA9" w:rsidRPr="005C374C">
        <w:rPr>
          <w:rFonts w:ascii="Cambria" w:hAnsi="Cambria" w:cs="Times New Roman"/>
        </w:rPr>
        <w:t>.</w:t>
      </w:r>
      <w:r w:rsidR="00224A1F" w:rsidRPr="005C374C">
        <w:rPr>
          <w:rFonts w:ascii="Cambria" w:hAnsi="Cambria" w:cs="Times New Roman"/>
        </w:rPr>
        <w:t xml:space="preserve"> India is </w:t>
      </w:r>
      <w:r w:rsidR="003847B1" w:rsidRPr="005C374C">
        <w:rPr>
          <w:rFonts w:ascii="Cambria" w:hAnsi="Cambria" w:cs="Times New Roman"/>
        </w:rPr>
        <w:t xml:space="preserve">also </w:t>
      </w:r>
      <w:r w:rsidR="00224A1F" w:rsidRPr="005C374C">
        <w:rPr>
          <w:rFonts w:ascii="Cambria" w:hAnsi="Cambria" w:cs="Times New Roman"/>
        </w:rPr>
        <w:t>setting up a large, centralized facial recognition system</w:t>
      </w:r>
      <w:ins w:id="15" w:author="Daniel Waino Linna" w:date="2019-12-14T17:52:00Z">
        <w:r w:rsidR="00F37087">
          <w:rPr>
            <w:rFonts w:ascii="Cambria" w:hAnsi="Cambria" w:cs="Times New Roman"/>
          </w:rPr>
          <w:t>.</w:t>
        </w:r>
      </w:ins>
      <w:r w:rsidR="001A2DE9">
        <w:rPr>
          <w:rFonts w:ascii="Cambria" w:hAnsi="Cambria" w:cs="Times New Roman"/>
          <w:vertAlign w:val="superscript"/>
        </w:rPr>
        <w:t>9</w:t>
      </w:r>
      <w:del w:id="16" w:author="Daniel Waino Linna" w:date="2019-12-14T17:52:00Z">
        <w:r w:rsidR="003847B1" w:rsidRPr="005C374C" w:rsidDel="00F37087">
          <w:rPr>
            <w:rFonts w:ascii="Cambria" w:hAnsi="Cambria" w:cs="Times New Roman"/>
          </w:rPr>
          <w:delText>,</w:delText>
        </w:r>
        <w:r w:rsidR="00224A1F" w:rsidRPr="005C374C" w:rsidDel="00F37087">
          <w:rPr>
            <w:rFonts w:ascii="Cambria" w:hAnsi="Cambria" w:cs="Times New Roman"/>
          </w:rPr>
          <w:delText xml:space="preserve"> </w:delText>
        </w:r>
        <w:r w:rsidR="003847B1" w:rsidRPr="005C374C" w:rsidDel="00F37087">
          <w:rPr>
            <w:rFonts w:ascii="Cambria" w:hAnsi="Cambria" w:cs="Times New Roman"/>
          </w:rPr>
          <w:delText>but w</w:delText>
        </w:r>
      </w:del>
      <w:ins w:id="17" w:author="Daniel Waino Linna" w:date="2019-12-14T17:52:00Z">
        <w:r w:rsidR="00F37087">
          <w:rPr>
            <w:rFonts w:ascii="Cambria" w:hAnsi="Cambria" w:cs="Times New Roman"/>
          </w:rPr>
          <w:t>W</w:t>
        </w:r>
      </w:ins>
      <w:r w:rsidR="00224A1F" w:rsidRPr="005C374C">
        <w:rPr>
          <w:rFonts w:ascii="Cambria" w:hAnsi="Cambria" w:cs="Times New Roman"/>
        </w:rPr>
        <w:t>hile I agree they are terribly understaffed</w:t>
      </w:r>
      <w:r w:rsidR="003847B1" w:rsidRPr="005C374C">
        <w:rPr>
          <w:rFonts w:ascii="Cambria" w:hAnsi="Cambria" w:cs="Times New Roman"/>
        </w:rPr>
        <w:t xml:space="preserve"> with police forces, </w:t>
      </w:r>
      <w:r w:rsidR="00061D00" w:rsidRPr="005C374C">
        <w:rPr>
          <w:rFonts w:ascii="Cambria" w:hAnsi="Cambria" w:cs="Times New Roman"/>
        </w:rPr>
        <w:t xml:space="preserve">India has a more impulsive and authoritarian nature to address issues, such as shutting down the internet for a week in Kashmir </w:t>
      </w:r>
      <w:r w:rsidR="005406FD" w:rsidRPr="005C374C">
        <w:rPr>
          <w:rFonts w:ascii="Cambria" w:hAnsi="Cambria" w:cs="Times New Roman"/>
        </w:rPr>
        <w:t>for “peace and tranquility”</w:t>
      </w:r>
      <w:r w:rsidR="005406FD" w:rsidRPr="005C374C">
        <w:rPr>
          <w:rFonts w:ascii="Cambria" w:hAnsi="Cambria" w:cs="Times New Roman"/>
          <w:vertAlign w:val="superscript"/>
        </w:rPr>
        <w:t>1</w:t>
      </w:r>
      <w:r w:rsidR="001A2DE9">
        <w:rPr>
          <w:rFonts w:ascii="Cambria" w:hAnsi="Cambria" w:cs="Times New Roman"/>
          <w:vertAlign w:val="superscript"/>
        </w:rPr>
        <w:t>0</w:t>
      </w:r>
      <w:r w:rsidR="00061D00" w:rsidRPr="005C374C">
        <w:rPr>
          <w:rFonts w:ascii="Cambria" w:hAnsi="Cambria" w:cs="Times New Roman"/>
        </w:rPr>
        <w:t xml:space="preserve">. </w:t>
      </w:r>
      <w:r w:rsidR="008C7B2D" w:rsidRPr="005C374C">
        <w:rPr>
          <w:rFonts w:ascii="Cambria" w:hAnsi="Cambria" w:cs="Times New Roman"/>
        </w:rPr>
        <w:t xml:space="preserve">The worst part about this is that </w:t>
      </w:r>
      <w:r w:rsidR="003847B1" w:rsidRPr="005C374C">
        <w:rPr>
          <w:rFonts w:ascii="Cambria" w:hAnsi="Cambria" w:cs="Times New Roman"/>
        </w:rPr>
        <w:t>India has little to no effective data privacy laws for facial recognition</w:t>
      </w:r>
      <w:r w:rsidR="00061D00" w:rsidRPr="005C374C">
        <w:rPr>
          <w:rFonts w:ascii="Cambria" w:hAnsi="Cambria" w:cs="Times New Roman"/>
        </w:rPr>
        <w:t>.</w:t>
      </w:r>
    </w:p>
    <w:p w14:paraId="6C3E5267" w14:textId="77777777" w:rsidR="00F37087" w:rsidRDefault="008765D8" w:rsidP="00423714">
      <w:pPr>
        <w:ind w:firstLine="360"/>
        <w:jc w:val="both"/>
        <w:rPr>
          <w:ins w:id="18" w:author="Daniel Waino Linna" w:date="2019-12-14T17:53:00Z"/>
          <w:rFonts w:ascii="Cambria" w:hAnsi="Cambria" w:cs="Times New Roman"/>
        </w:rPr>
      </w:pPr>
      <w:r w:rsidRPr="005C374C">
        <w:rPr>
          <w:rFonts w:ascii="Cambria" w:hAnsi="Cambria" w:cs="Times New Roman"/>
        </w:rPr>
        <w:t>A large debate over data privacy is how it balances with the need for information</w:t>
      </w:r>
      <w:r w:rsidR="00F719F6" w:rsidRPr="005C374C">
        <w:rPr>
          <w:rFonts w:ascii="Cambria" w:hAnsi="Cambria" w:cs="Times New Roman"/>
        </w:rPr>
        <w:t xml:space="preserve">, and everyone gets it differently. India </w:t>
      </w:r>
      <w:r w:rsidR="00E759B8" w:rsidRPr="005C374C">
        <w:rPr>
          <w:rFonts w:ascii="Cambria" w:hAnsi="Cambria" w:cs="Times New Roman"/>
        </w:rPr>
        <w:t>is too slow at passing</w:t>
      </w:r>
      <w:r w:rsidR="00F719F6" w:rsidRPr="005C374C">
        <w:rPr>
          <w:rFonts w:ascii="Cambria" w:hAnsi="Cambria" w:cs="Times New Roman"/>
        </w:rPr>
        <w:t xml:space="preserve"> personal data protection law</w:t>
      </w:r>
      <w:r w:rsidR="00E759B8" w:rsidRPr="005C374C">
        <w:rPr>
          <w:rFonts w:ascii="Cambria" w:hAnsi="Cambria" w:cs="Times New Roman"/>
        </w:rPr>
        <w:t>s</w:t>
      </w:r>
      <w:r w:rsidR="00F719F6" w:rsidRPr="005C374C">
        <w:rPr>
          <w:rFonts w:ascii="Cambria" w:hAnsi="Cambria" w:cs="Times New Roman"/>
        </w:rPr>
        <w:t xml:space="preserve">. China lacks </w:t>
      </w:r>
      <w:del w:id="19" w:author="Daniel Waino Linna" w:date="2019-12-14T17:53:00Z">
        <w:r w:rsidR="00E759B8" w:rsidRPr="005C374C" w:rsidDel="00F37087">
          <w:rPr>
            <w:rFonts w:ascii="Cambria" w:hAnsi="Cambria" w:cs="Times New Roman"/>
          </w:rPr>
          <w:delText xml:space="preserve">the </w:delText>
        </w:r>
      </w:del>
      <w:r w:rsidR="00E759B8" w:rsidRPr="005C374C">
        <w:rPr>
          <w:rFonts w:ascii="Cambria" w:hAnsi="Cambria" w:cs="Times New Roman"/>
        </w:rPr>
        <w:t xml:space="preserve">interest in </w:t>
      </w:r>
      <w:r w:rsidR="00F719F6" w:rsidRPr="005C374C">
        <w:rPr>
          <w:rFonts w:ascii="Cambria" w:hAnsi="Cambria" w:cs="Times New Roman"/>
        </w:rPr>
        <w:t xml:space="preserve">enforcement. Others that have made strides </w:t>
      </w:r>
      <w:r w:rsidR="004B00B7" w:rsidRPr="005C374C">
        <w:rPr>
          <w:rFonts w:ascii="Cambria" w:hAnsi="Cambria" w:cs="Times New Roman"/>
        </w:rPr>
        <w:t xml:space="preserve">ended up going </w:t>
      </w:r>
      <w:r w:rsidR="00F719F6" w:rsidRPr="005C374C">
        <w:rPr>
          <w:rFonts w:ascii="Cambria" w:hAnsi="Cambria" w:cs="Times New Roman"/>
        </w:rPr>
        <w:t xml:space="preserve">too far, such as </w:t>
      </w:r>
      <w:r w:rsidR="004B00B7" w:rsidRPr="005C374C">
        <w:rPr>
          <w:rFonts w:ascii="Cambria" w:hAnsi="Cambria" w:cs="Times New Roman"/>
        </w:rPr>
        <w:t xml:space="preserve">the </w:t>
      </w:r>
      <w:r w:rsidR="00F719F6" w:rsidRPr="005C374C">
        <w:rPr>
          <w:rFonts w:ascii="Cambria" w:hAnsi="Cambria" w:cs="Times New Roman"/>
        </w:rPr>
        <w:t xml:space="preserve">EU </w:t>
      </w:r>
      <w:r w:rsidR="00E759B8" w:rsidRPr="005C374C">
        <w:rPr>
          <w:rFonts w:ascii="Cambria" w:hAnsi="Cambria" w:cs="Times New Roman"/>
        </w:rPr>
        <w:t xml:space="preserve">overregulating with </w:t>
      </w:r>
      <w:r w:rsidR="00F719F6" w:rsidRPr="005C374C">
        <w:rPr>
          <w:rFonts w:ascii="Cambria" w:hAnsi="Cambria" w:cs="Times New Roman"/>
        </w:rPr>
        <w:t>the GDPR</w:t>
      </w:r>
      <w:r w:rsidR="004B00B7" w:rsidRPr="005C374C">
        <w:rPr>
          <w:rFonts w:ascii="Cambria" w:hAnsi="Cambria" w:cs="Times New Roman"/>
        </w:rPr>
        <w:t xml:space="preserve"> and crippling their competitiveness</w:t>
      </w:r>
      <w:r w:rsidR="008C7B2D" w:rsidRPr="005C374C">
        <w:rPr>
          <w:rFonts w:ascii="Cambria" w:hAnsi="Cambria" w:cs="Times New Roman"/>
          <w:vertAlign w:val="superscript"/>
        </w:rPr>
        <w:t>1</w:t>
      </w:r>
      <w:r w:rsidR="001A2DE9">
        <w:rPr>
          <w:rFonts w:ascii="Cambria" w:hAnsi="Cambria" w:cs="Times New Roman"/>
          <w:vertAlign w:val="superscript"/>
        </w:rPr>
        <w:t>1</w:t>
      </w:r>
      <w:r w:rsidR="005B0BFB" w:rsidRPr="005C374C">
        <w:rPr>
          <w:rFonts w:ascii="Cambria" w:hAnsi="Cambria" w:cs="Times New Roman"/>
          <w:vertAlign w:val="superscript"/>
        </w:rPr>
        <w:t>,1</w:t>
      </w:r>
      <w:r w:rsidR="001A2DE9">
        <w:rPr>
          <w:rFonts w:ascii="Cambria" w:hAnsi="Cambria" w:cs="Times New Roman"/>
          <w:vertAlign w:val="superscript"/>
        </w:rPr>
        <w:t>2</w:t>
      </w:r>
      <w:r w:rsidR="00F719F6" w:rsidRPr="005C374C">
        <w:rPr>
          <w:rFonts w:ascii="Cambria" w:hAnsi="Cambria" w:cs="Times New Roman"/>
        </w:rPr>
        <w:t>.</w:t>
      </w:r>
      <w:r w:rsidR="004B00B7" w:rsidRPr="005C374C">
        <w:rPr>
          <w:rFonts w:ascii="Cambria" w:hAnsi="Cambria" w:cs="Times New Roman"/>
        </w:rPr>
        <w:t xml:space="preserve"> We need to </w:t>
      </w:r>
      <w:r w:rsidR="00E759B8" w:rsidRPr="005C374C">
        <w:rPr>
          <w:rFonts w:ascii="Cambria" w:hAnsi="Cambria" w:cs="Times New Roman"/>
        </w:rPr>
        <w:t>learn from</w:t>
      </w:r>
      <w:r w:rsidR="004B00B7" w:rsidRPr="005C374C">
        <w:rPr>
          <w:rFonts w:ascii="Cambria" w:hAnsi="Cambria" w:cs="Times New Roman"/>
        </w:rPr>
        <w:t xml:space="preserve"> these examples to determine what to balanc</w:t>
      </w:r>
      <w:r w:rsidR="00796472" w:rsidRPr="005C374C">
        <w:rPr>
          <w:rFonts w:ascii="Cambria" w:hAnsi="Cambria" w:cs="Times New Roman"/>
        </w:rPr>
        <w:t>e</w:t>
      </w:r>
      <w:r w:rsidR="00C92246" w:rsidRPr="005C374C">
        <w:rPr>
          <w:rFonts w:ascii="Cambria" w:hAnsi="Cambria" w:cs="Times New Roman"/>
        </w:rPr>
        <w:t xml:space="preserve"> correctly</w:t>
      </w:r>
      <w:r w:rsidR="00796472" w:rsidRPr="005C374C">
        <w:rPr>
          <w:rFonts w:ascii="Cambria" w:hAnsi="Cambria" w:cs="Times New Roman"/>
        </w:rPr>
        <w:t xml:space="preserve">. </w:t>
      </w:r>
    </w:p>
    <w:p w14:paraId="4CB8D730" w14:textId="0FCDFBB7" w:rsidR="00B17CE1" w:rsidRPr="005C374C" w:rsidRDefault="00796472" w:rsidP="00423714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 xml:space="preserve">My suggestions </w:t>
      </w:r>
      <w:r w:rsidR="00F42CC1" w:rsidRPr="005C374C">
        <w:rPr>
          <w:rFonts w:ascii="Cambria" w:hAnsi="Cambria" w:cs="Times New Roman"/>
        </w:rPr>
        <w:t xml:space="preserve">for the core components of </w:t>
      </w:r>
      <w:r w:rsidRPr="005C374C">
        <w:rPr>
          <w:rFonts w:ascii="Cambria" w:hAnsi="Cambria" w:cs="Times New Roman"/>
        </w:rPr>
        <w:t xml:space="preserve">privacy laws </w:t>
      </w:r>
      <w:r w:rsidR="00F42CC1" w:rsidRPr="005C374C">
        <w:rPr>
          <w:rFonts w:ascii="Cambria" w:hAnsi="Cambria" w:cs="Times New Roman"/>
        </w:rPr>
        <w:t xml:space="preserve">are as follows: </w:t>
      </w:r>
      <w:r w:rsidR="00F42CC1" w:rsidRPr="005C374C">
        <w:rPr>
          <w:rFonts w:ascii="Cambria" w:hAnsi="Cambria" w:cs="Times New Roman"/>
          <w:i/>
          <w:iCs/>
        </w:rPr>
        <w:t xml:space="preserve">They should </w:t>
      </w:r>
      <w:r w:rsidRPr="005C374C">
        <w:rPr>
          <w:rFonts w:ascii="Cambria" w:hAnsi="Cambria" w:cs="Times New Roman"/>
          <w:i/>
          <w:iCs/>
        </w:rPr>
        <w:t>require a flexible level of transparency.</w:t>
      </w:r>
      <w:r w:rsidRPr="005C374C">
        <w:rPr>
          <w:rFonts w:ascii="Cambria" w:hAnsi="Cambria" w:cs="Times New Roman"/>
        </w:rPr>
        <w:t xml:space="preserve"> </w:t>
      </w:r>
      <w:r w:rsidR="00404093" w:rsidRPr="005C374C">
        <w:rPr>
          <w:rFonts w:ascii="Cambria" w:hAnsi="Cambria" w:cs="Times New Roman"/>
        </w:rPr>
        <w:t>S</w:t>
      </w:r>
      <w:r w:rsidRPr="005C374C">
        <w:rPr>
          <w:rFonts w:ascii="Cambria" w:hAnsi="Cambria" w:cs="Times New Roman"/>
        </w:rPr>
        <w:t xml:space="preserve">ome form of </w:t>
      </w:r>
      <w:r w:rsidR="007306A1" w:rsidRPr="005C374C">
        <w:rPr>
          <w:rFonts w:ascii="Cambria" w:hAnsi="Cambria" w:cs="Times New Roman"/>
        </w:rPr>
        <w:t xml:space="preserve">rudimentary </w:t>
      </w:r>
      <w:r w:rsidRPr="005C374C">
        <w:rPr>
          <w:rFonts w:ascii="Cambria" w:hAnsi="Cambria" w:cs="Times New Roman"/>
        </w:rPr>
        <w:t xml:space="preserve">explanation </w:t>
      </w:r>
      <w:r w:rsidR="00404093" w:rsidRPr="005C374C">
        <w:rPr>
          <w:rFonts w:ascii="Cambria" w:hAnsi="Cambria" w:cs="Times New Roman"/>
        </w:rPr>
        <w:t xml:space="preserve">is necessary </w:t>
      </w:r>
      <w:r w:rsidRPr="005C374C">
        <w:rPr>
          <w:rFonts w:ascii="Cambria" w:hAnsi="Cambria" w:cs="Times New Roman"/>
        </w:rPr>
        <w:t xml:space="preserve">to account </w:t>
      </w:r>
      <w:r w:rsidR="00C92246" w:rsidRPr="005C374C">
        <w:rPr>
          <w:rFonts w:ascii="Cambria" w:hAnsi="Cambria" w:cs="Times New Roman"/>
        </w:rPr>
        <w:t xml:space="preserve">for </w:t>
      </w:r>
      <w:r w:rsidRPr="005C374C">
        <w:rPr>
          <w:rFonts w:ascii="Cambria" w:hAnsi="Cambria" w:cs="Times New Roman"/>
        </w:rPr>
        <w:t xml:space="preserve">what </w:t>
      </w:r>
      <w:r w:rsidR="00404093" w:rsidRPr="005C374C">
        <w:rPr>
          <w:rFonts w:ascii="Cambria" w:hAnsi="Cambria" w:cs="Times New Roman"/>
        </w:rPr>
        <w:t xml:space="preserve">a </w:t>
      </w:r>
      <w:r w:rsidR="00B57A28">
        <w:rPr>
          <w:rFonts w:ascii="Cambria" w:hAnsi="Cambria" w:cs="Times New Roman"/>
        </w:rPr>
        <w:t>system’s</w:t>
      </w:r>
      <w:r w:rsidR="00404093" w:rsidRPr="005C374C">
        <w:rPr>
          <w:rFonts w:ascii="Cambria" w:hAnsi="Cambria" w:cs="Times New Roman"/>
        </w:rPr>
        <w:t xml:space="preserve"> </w:t>
      </w:r>
      <w:r w:rsidRPr="005C374C">
        <w:rPr>
          <w:rFonts w:ascii="Cambria" w:hAnsi="Cambria" w:cs="Times New Roman"/>
        </w:rPr>
        <w:t>intention</w:t>
      </w:r>
      <w:r w:rsidR="00404093" w:rsidRPr="005C374C">
        <w:rPr>
          <w:rFonts w:ascii="Cambria" w:hAnsi="Cambria" w:cs="Times New Roman"/>
        </w:rPr>
        <w:t>s</w:t>
      </w:r>
      <w:r w:rsidRPr="005C374C">
        <w:rPr>
          <w:rFonts w:ascii="Cambria" w:hAnsi="Cambria" w:cs="Times New Roman"/>
        </w:rPr>
        <w:t xml:space="preserve"> </w:t>
      </w:r>
      <w:r w:rsidR="00404093" w:rsidRPr="005C374C">
        <w:rPr>
          <w:rFonts w:ascii="Cambria" w:hAnsi="Cambria" w:cs="Times New Roman"/>
        </w:rPr>
        <w:t>are</w:t>
      </w:r>
      <w:r w:rsidRPr="005C374C">
        <w:rPr>
          <w:rFonts w:ascii="Cambria" w:hAnsi="Cambria" w:cs="Times New Roman"/>
        </w:rPr>
        <w:t>.</w:t>
      </w:r>
      <w:r w:rsidR="00F42CC1" w:rsidRPr="005C374C">
        <w:rPr>
          <w:rFonts w:ascii="Cambria" w:hAnsi="Cambria" w:cs="Times New Roman"/>
        </w:rPr>
        <w:t xml:space="preserve"> It may help to create agencies that are designed to </w:t>
      </w:r>
      <w:r w:rsidR="00C92246" w:rsidRPr="005C374C">
        <w:rPr>
          <w:rFonts w:ascii="Cambria" w:hAnsi="Cambria" w:cs="Times New Roman"/>
        </w:rPr>
        <w:t xml:space="preserve">privately </w:t>
      </w:r>
      <w:r w:rsidR="00F42CC1" w:rsidRPr="005C374C">
        <w:rPr>
          <w:rFonts w:ascii="Cambria" w:hAnsi="Cambria" w:cs="Times New Roman"/>
        </w:rPr>
        <w:t xml:space="preserve">test </w:t>
      </w:r>
      <w:r w:rsidR="00C92246" w:rsidRPr="005C374C">
        <w:rPr>
          <w:rFonts w:ascii="Cambria" w:hAnsi="Cambria" w:cs="Times New Roman"/>
        </w:rPr>
        <w:t xml:space="preserve">for </w:t>
      </w:r>
      <w:r w:rsidR="00F42CC1" w:rsidRPr="005C374C">
        <w:rPr>
          <w:rFonts w:ascii="Cambria" w:hAnsi="Cambria" w:cs="Times New Roman"/>
        </w:rPr>
        <w:t>algorithmic bias</w:t>
      </w:r>
      <w:r w:rsidR="00C92246" w:rsidRPr="005C374C">
        <w:rPr>
          <w:rFonts w:ascii="Cambria" w:hAnsi="Cambria" w:cs="Times New Roman"/>
        </w:rPr>
        <w:t xml:space="preserve"> and fairness</w:t>
      </w:r>
      <w:r w:rsidR="00F42CC1" w:rsidRPr="005C374C">
        <w:rPr>
          <w:rFonts w:ascii="Cambria" w:hAnsi="Cambria" w:cs="Times New Roman"/>
        </w:rPr>
        <w:t>.</w:t>
      </w:r>
      <w:r w:rsidR="00C92246" w:rsidRPr="005C374C">
        <w:rPr>
          <w:rFonts w:ascii="Cambria" w:hAnsi="Cambria" w:cs="Times New Roman"/>
        </w:rPr>
        <w:t xml:space="preserve"> </w:t>
      </w:r>
      <w:r w:rsidR="00F42CC1" w:rsidRPr="005C374C">
        <w:rPr>
          <w:rFonts w:ascii="Cambria" w:hAnsi="Cambria" w:cs="Times New Roman"/>
          <w:i/>
          <w:iCs/>
        </w:rPr>
        <w:t>There should be a provided right to the data collected.</w:t>
      </w:r>
      <w:r w:rsidR="00F42CC1" w:rsidRPr="005C374C">
        <w:rPr>
          <w:rFonts w:ascii="Cambria" w:hAnsi="Cambria" w:cs="Times New Roman"/>
        </w:rPr>
        <w:t xml:space="preserve"> Data collected on a larger scale should </w:t>
      </w:r>
      <w:r w:rsidR="007306A1" w:rsidRPr="005C374C">
        <w:rPr>
          <w:rFonts w:ascii="Cambria" w:hAnsi="Cambria" w:cs="Times New Roman"/>
        </w:rPr>
        <w:t>require</w:t>
      </w:r>
      <w:r w:rsidR="00F42CC1" w:rsidRPr="005C374C">
        <w:rPr>
          <w:rFonts w:ascii="Cambria" w:hAnsi="Cambria" w:cs="Times New Roman"/>
        </w:rPr>
        <w:t xml:space="preserve"> approval. </w:t>
      </w:r>
      <w:r w:rsidR="007306A1" w:rsidRPr="005C374C">
        <w:rPr>
          <w:rFonts w:ascii="Cambria" w:hAnsi="Cambria" w:cs="Times New Roman"/>
          <w:i/>
          <w:iCs/>
        </w:rPr>
        <w:t>A</w:t>
      </w:r>
      <w:r w:rsidR="00F42CC1" w:rsidRPr="005C374C">
        <w:rPr>
          <w:rFonts w:ascii="Cambria" w:hAnsi="Cambria" w:cs="Times New Roman"/>
          <w:i/>
          <w:iCs/>
        </w:rPr>
        <w:t>ll individuals should have the right to opt out whenever they choose.</w:t>
      </w:r>
      <w:r w:rsidR="00F42CC1" w:rsidRPr="005C374C">
        <w:rPr>
          <w:rFonts w:ascii="Cambria" w:hAnsi="Cambria" w:cs="Times New Roman"/>
        </w:rPr>
        <w:t xml:space="preserve"> If information is collected and tagged, you should have the right to remove it. </w:t>
      </w:r>
      <w:r w:rsidR="007306A1" w:rsidRPr="005C374C">
        <w:rPr>
          <w:rFonts w:ascii="Cambria" w:hAnsi="Cambria" w:cs="Times New Roman"/>
        </w:rPr>
        <w:t>I</w:t>
      </w:r>
      <w:r w:rsidR="00F42CC1" w:rsidRPr="005C374C">
        <w:rPr>
          <w:rFonts w:ascii="Cambria" w:hAnsi="Cambria" w:cs="Times New Roman"/>
        </w:rPr>
        <w:t xml:space="preserve">t </w:t>
      </w:r>
      <w:r w:rsidR="007306A1" w:rsidRPr="005C374C">
        <w:rPr>
          <w:rFonts w:ascii="Cambria" w:hAnsi="Cambria" w:cs="Times New Roman"/>
        </w:rPr>
        <w:t xml:space="preserve">may be possible to </w:t>
      </w:r>
      <w:r w:rsidR="00F42CC1" w:rsidRPr="005C374C">
        <w:rPr>
          <w:rFonts w:ascii="Cambria" w:hAnsi="Cambria" w:cs="Times New Roman"/>
        </w:rPr>
        <w:t>develop an electronic tag that signals a facial recognition system to skip identifying yo</w:t>
      </w:r>
      <w:r w:rsidR="00C92246" w:rsidRPr="005C374C">
        <w:rPr>
          <w:rFonts w:ascii="Cambria" w:hAnsi="Cambria" w:cs="Times New Roman"/>
        </w:rPr>
        <w:t>u</w:t>
      </w:r>
      <w:r w:rsidR="007306A1" w:rsidRPr="005C374C">
        <w:rPr>
          <w:rFonts w:ascii="Cambria" w:hAnsi="Cambria" w:cs="Times New Roman"/>
        </w:rPr>
        <w:t>,</w:t>
      </w:r>
      <w:r w:rsidR="00C92246" w:rsidRPr="005C374C">
        <w:rPr>
          <w:rFonts w:ascii="Cambria" w:hAnsi="Cambria" w:cs="Times New Roman"/>
        </w:rPr>
        <w:t xml:space="preserve"> </w:t>
      </w:r>
      <w:r w:rsidR="007306A1" w:rsidRPr="005C374C">
        <w:rPr>
          <w:rFonts w:ascii="Cambria" w:hAnsi="Cambria" w:cs="Times New Roman"/>
        </w:rPr>
        <w:t xml:space="preserve">acting as </w:t>
      </w:r>
      <w:r w:rsidR="00C92246" w:rsidRPr="005C374C">
        <w:rPr>
          <w:rFonts w:ascii="Cambria" w:hAnsi="Cambria" w:cs="Times New Roman"/>
        </w:rPr>
        <w:t xml:space="preserve">an “invisibility cloak”. </w:t>
      </w:r>
      <w:r w:rsidR="00C92246" w:rsidRPr="005C374C">
        <w:rPr>
          <w:rFonts w:ascii="Cambria" w:hAnsi="Cambria" w:cs="Times New Roman"/>
          <w:i/>
          <w:iCs/>
        </w:rPr>
        <w:t xml:space="preserve">Any individual governed by an algorithm should have the right to request judgment </w:t>
      </w:r>
      <w:r w:rsidR="00CF2D67" w:rsidRPr="005C374C">
        <w:rPr>
          <w:rFonts w:ascii="Cambria" w:hAnsi="Cambria" w:cs="Times New Roman"/>
          <w:i/>
          <w:iCs/>
        </w:rPr>
        <w:t>by a non-automated process.</w:t>
      </w:r>
      <w:r w:rsidR="00CF2D67" w:rsidRPr="005C374C">
        <w:rPr>
          <w:rFonts w:ascii="Cambria" w:hAnsi="Cambria" w:cs="Times New Roman"/>
        </w:rPr>
        <w:t xml:space="preserve"> While explanations for black boxes may not be practical, the alte</w:t>
      </w:r>
      <w:r w:rsidR="007306A1" w:rsidRPr="005C374C">
        <w:rPr>
          <w:rFonts w:ascii="Cambria" w:hAnsi="Cambria" w:cs="Times New Roman"/>
        </w:rPr>
        <w:t>rn</w:t>
      </w:r>
      <w:r w:rsidR="00CF2D67" w:rsidRPr="005C374C">
        <w:rPr>
          <w:rFonts w:ascii="Cambria" w:hAnsi="Cambria" w:cs="Times New Roman"/>
        </w:rPr>
        <w:t>ative, to request a different form of judgment, is.</w:t>
      </w:r>
      <w:r w:rsidR="009636CF" w:rsidRPr="005C374C">
        <w:rPr>
          <w:rFonts w:ascii="Cambria" w:hAnsi="Cambria" w:cs="Times New Roman"/>
        </w:rPr>
        <w:t xml:space="preserve"> </w:t>
      </w:r>
      <w:r w:rsidR="005B0BFB" w:rsidRPr="005C374C">
        <w:rPr>
          <w:rFonts w:ascii="Cambria" w:hAnsi="Cambria" w:cs="Times New Roman"/>
        </w:rPr>
        <w:t xml:space="preserve">There are numerous other necessities, but </w:t>
      </w:r>
      <w:r w:rsidR="009636CF" w:rsidRPr="005C374C">
        <w:rPr>
          <w:rFonts w:ascii="Cambria" w:hAnsi="Cambria" w:cs="Times New Roman"/>
        </w:rPr>
        <w:t>there should be an equal amount of attention on what shouldn’t be included, such as the GDPR’s blanket restriction on “automated decision-making”</w:t>
      </w:r>
      <w:r w:rsidR="00665759" w:rsidRPr="005C374C">
        <w:rPr>
          <w:rFonts w:ascii="Cambria" w:hAnsi="Cambria" w:cs="Times New Roman"/>
        </w:rPr>
        <w:t xml:space="preserve">, </w:t>
      </w:r>
      <w:r w:rsidR="005B0BFB" w:rsidRPr="005C374C">
        <w:rPr>
          <w:rFonts w:ascii="Cambria" w:hAnsi="Cambria" w:cs="Times New Roman"/>
        </w:rPr>
        <w:t xml:space="preserve">the </w:t>
      </w:r>
      <w:r w:rsidR="00B82ED8" w:rsidRPr="005C374C">
        <w:rPr>
          <w:rFonts w:ascii="Cambria" w:hAnsi="Cambria" w:cs="Times New Roman"/>
        </w:rPr>
        <w:t xml:space="preserve">little difference </w:t>
      </w:r>
      <w:r w:rsidR="005B0BFB" w:rsidRPr="005C374C">
        <w:rPr>
          <w:rFonts w:ascii="Cambria" w:hAnsi="Cambria" w:cs="Times New Roman"/>
        </w:rPr>
        <w:t xml:space="preserve">it makes </w:t>
      </w:r>
      <w:r w:rsidR="00B82ED8" w:rsidRPr="005C374C">
        <w:rPr>
          <w:rFonts w:ascii="Cambria" w:hAnsi="Cambria" w:cs="Times New Roman"/>
        </w:rPr>
        <w:t xml:space="preserve">between what </w:t>
      </w:r>
      <w:r w:rsidR="00665759" w:rsidRPr="005C374C">
        <w:rPr>
          <w:rFonts w:ascii="Cambria" w:hAnsi="Cambria" w:cs="Times New Roman"/>
        </w:rPr>
        <w:t>larger and smaller businesses</w:t>
      </w:r>
      <w:r w:rsidR="00B82ED8" w:rsidRPr="005C374C">
        <w:rPr>
          <w:rFonts w:ascii="Cambria" w:hAnsi="Cambria" w:cs="Times New Roman"/>
        </w:rPr>
        <w:t xml:space="preserve"> have to abide by</w:t>
      </w:r>
      <w:r w:rsidR="00665759" w:rsidRPr="005C374C">
        <w:rPr>
          <w:rFonts w:ascii="Cambria" w:hAnsi="Cambria" w:cs="Times New Roman"/>
        </w:rPr>
        <w:t xml:space="preserve">, and </w:t>
      </w:r>
      <w:r w:rsidR="005B0BFB" w:rsidRPr="005C374C">
        <w:rPr>
          <w:rFonts w:ascii="Cambria" w:hAnsi="Cambria" w:cs="Times New Roman"/>
        </w:rPr>
        <w:t>its</w:t>
      </w:r>
      <w:r w:rsidR="007306A1" w:rsidRPr="005C374C">
        <w:rPr>
          <w:rFonts w:ascii="Cambria" w:hAnsi="Cambria" w:cs="Times New Roman"/>
        </w:rPr>
        <w:t xml:space="preserve"> endless consent requirements.</w:t>
      </w:r>
    </w:p>
    <w:p w14:paraId="6845EBA7" w14:textId="41D10122" w:rsidR="001104A1" w:rsidRDefault="000323C7" w:rsidP="001104A1">
      <w:pPr>
        <w:ind w:firstLine="360"/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t xml:space="preserve">Newer AI applications are developed and deployed constantly, as should the revisioning </w:t>
      </w:r>
      <w:r w:rsidR="00B45B5A" w:rsidRPr="005C374C">
        <w:rPr>
          <w:rFonts w:ascii="Cambria" w:hAnsi="Cambria" w:cs="Times New Roman"/>
        </w:rPr>
        <w:t xml:space="preserve">of </w:t>
      </w:r>
      <w:r w:rsidRPr="005C374C">
        <w:rPr>
          <w:rFonts w:ascii="Cambria" w:hAnsi="Cambria" w:cs="Times New Roman"/>
        </w:rPr>
        <w:t>data protection laws</w:t>
      </w:r>
      <w:r w:rsidR="00B45B5A" w:rsidRPr="005C374C">
        <w:rPr>
          <w:rFonts w:ascii="Cambria" w:hAnsi="Cambria" w:cs="Times New Roman"/>
        </w:rPr>
        <w:t xml:space="preserve"> that govern them</w:t>
      </w:r>
      <w:r w:rsidRPr="005C374C">
        <w:rPr>
          <w:rFonts w:ascii="Cambria" w:hAnsi="Cambria" w:cs="Times New Roman"/>
        </w:rPr>
        <w:t xml:space="preserve">. </w:t>
      </w:r>
      <w:r w:rsidR="00665759" w:rsidRPr="005C374C">
        <w:rPr>
          <w:rFonts w:ascii="Cambria" w:hAnsi="Cambria" w:cs="Times New Roman"/>
        </w:rPr>
        <w:t xml:space="preserve">Facial recognition is an </w:t>
      </w:r>
      <w:r w:rsidR="00B45B5A" w:rsidRPr="005C374C">
        <w:rPr>
          <w:rFonts w:ascii="Cambria" w:hAnsi="Cambria" w:cs="Times New Roman"/>
        </w:rPr>
        <w:t>invaluabl</w:t>
      </w:r>
      <w:r w:rsidR="00746E7A" w:rsidRPr="005C374C">
        <w:rPr>
          <w:rFonts w:ascii="Cambria" w:hAnsi="Cambria" w:cs="Times New Roman"/>
        </w:rPr>
        <w:t>e</w:t>
      </w:r>
      <w:r w:rsidR="00B45B5A" w:rsidRPr="005C374C">
        <w:rPr>
          <w:rFonts w:ascii="Cambria" w:hAnsi="Cambria" w:cs="Times New Roman"/>
        </w:rPr>
        <w:t xml:space="preserve"> technological marvel, and it should be treated as such. The implications for it and our freedom can be chilling, but there’s still time to safely protect our liberty</w:t>
      </w:r>
      <w:r w:rsidR="004321D3" w:rsidRPr="005C374C">
        <w:rPr>
          <w:rFonts w:ascii="Cambria" w:hAnsi="Cambria" w:cs="Times New Roman"/>
        </w:rPr>
        <w:t xml:space="preserve"> and</w:t>
      </w:r>
      <w:r w:rsidR="00B45B5A" w:rsidRPr="005C374C">
        <w:rPr>
          <w:rFonts w:ascii="Cambria" w:hAnsi="Cambria" w:cs="Times New Roman"/>
        </w:rPr>
        <w:t xml:space="preserve"> pace of </w:t>
      </w:r>
      <w:r w:rsidR="00746E7A" w:rsidRPr="005C374C">
        <w:rPr>
          <w:rFonts w:ascii="Cambria" w:hAnsi="Cambria" w:cs="Times New Roman"/>
        </w:rPr>
        <w:t>competitive growth</w:t>
      </w:r>
      <w:r w:rsidR="00B45B5A" w:rsidRPr="005C374C">
        <w:rPr>
          <w:rFonts w:ascii="Cambria" w:hAnsi="Cambria" w:cs="Times New Roman"/>
        </w:rPr>
        <w:t xml:space="preserve">. </w:t>
      </w:r>
      <w:r w:rsidR="00746E7A" w:rsidRPr="005C374C">
        <w:rPr>
          <w:rFonts w:ascii="Cambria" w:hAnsi="Cambria" w:cs="Times New Roman"/>
        </w:rPr>
        <w:t>R</w:t>
      </w:r>
      <w:r w:rsidR="00423714" w:rsidRPr="005C374C">
        <w:rPr>
          <w:rFonts w:ascii="Cambria" w:hAnsi="Cambria" w:cs="Times New Roman"/>
        </w:rPr>
        <w:t>epressive rule and overregulation</w:t>
      </w:r>
      <w:r w:rsidR="00746E7A" w:rsidRPr="005C374C">
        <w:rPr>
          <w:rFonts w:ascii="Cambria" w:hAnsi="Cambria" w:cs="Times New Roman"/>
        </w:rPr>
        <w:t xml:space="preserve"> don’t have a</w:t>
      </w:r>
      <w:r w:rsidR="00B57A28">
        <w:rPr>
          <w:rFonts w:ascii="Cambria" w:hAnsi="Cambria" w:cs="Times New Roman"/>
        </w:rPr>
        <w:t>ny</w:t>
      </w:r>
      <w:r w:rsidR="00746E7A" w:rsidRPr="005C374C">
        <w:rPr>
          <w:rFonts w:ascii="Cambria" w:hAnsi="Cambria" w:cs="Times New Roman"/>
        </w:rPr>
        <w:t xml:space="preserve"> fine line between them</w:t>
      </w:r>
      <w:r w:rsidR="00CF28B5">
        <w:rPr>
          <w:rFonts w:ascii="Cambria" w:hAnsi="Cambria" w:cs="Times New Roman"/>
        </w:rPr>
        <w:t>, they’re fairly opposite</w:t>
      </w:r>
      <w:r w:rsidR="00746E7A" w:rsidRPr="005C374C">
        <w:rPr>
          <w:rFonts w:ascii="Cambria" w:hAnsi="Cambria" w:cs="Times New Roman"/>
        </w:rPr>
        <w:t xml:space="preserve">; </w:t>
      </w:r>
      <w:r w:rsidR="00423714" w:rsidRPr="005C374C">
        <w:rPr>
          <w:rFonts w:ascii="Cambria" w:hAnsi="Cambria" w:cs="Times New Roman"/>
        </w:rPr>
        <w:t>at the heart of it all, the focus</w:t>
      </w:r>
      <w:r w:rsidR="00CF3183" w:rsidRPr="005C374C">
        <w:rPr>
          <w:rFonts w:ascii="Cambria" w:hAnsi="Cambria" w:cs="Times New Roman"/>
        </w:rPr>
        <w:t xml:space="preserve"> </w:t>
      </w:r>
      <w:r w:rsidR="00CE042D" w:rsidRPr="005C374C">
        <w:rPr>
          <w:rFonts w:ascii="Cambria" w:hAnsi="Cambria" w:cs="Times New Roman"/>
        </w:rPr>
        <w:t xml:space="preserve">of regulating facial recognition </w:t>
      </w:r>
      <w:r w:rsidR="004321D3" w:rsidRPr="005C374C">
        <w:rPr>
          <w:rFonts w:ascii="Cambria" w:hAnsi="Cambria" w:cs="Times New Roman"/>
        </w:rPr>
        <w:t xml:space="preserve">systems </w:t>
      </w:r>
      <w:r w:rsidR="00CF3183" w:rsidRPr="005C374C">
        <w:rPr>
          <w:rFonts w:ascii="Cambria" w:hAnsi="Cambria" w:cs="Times New Roman"/>
        </w:rPr>
        <w:t xml:space="preserve">should be on </w:t>
      </w:r>
      <w:r w:rsidR="00CE042D" w:rsidRPr="005C374C">
        <w:rPr>
          <w:rFonts w:ascii="Cambria" w:hAnsi="Cambria" w:cs="Times New Roman"/>
        </w:rPr>
        <w:t xml:space="preserve">its </w:t>
      </w:r>
      <w:r w:rsidR="00CF3183" w:rsidRPr="005C374C">
        <w:rPr>
          <w:rFonts w:ascii="Cambria" w:hAnsi="Cambria" w:cs="Times New Roman"/>
        </w:rPr>
        <w:t>actual uses and impact</w:t>
      </w:r>
      <w:r w:rsidR="00CE042D" w:rsidRPr="005C374C">
        <w:rPr>
          <w:rFonts w:ascii="Cambria" w:hAnsi="Cambria" w:cs="Times New Roman"/>
        </w:rPr>
        <w:t>,</w:t>
      </w:r>
      <w:r w:rsidR="00CF3183" w:rsidRPr="005C374C">
        <w:rPr>
          <w:rFonts w:ascii="Cambria" w:hAnsi="Cambria" w:cs="Times New Roman"/>
        </w:rPr>
        <w:t xml:space="preserve"> </w:t>
      </w:r>
      <w:r w:rsidR="00CE042D" w:rsidRPr="005C374C">
        <w:rPr>
          <w:rFonts w:ascii="Cambria" w:hAnsi="Cambria" w:cs="Times New Roman"/>
        </w:rPr>
        <w:t xml:space="preserve">rather </w:t>
      </w:r>
      <w:r w:rsidR="00CF3183" w:rsidRPr="005C374C">
        <w:rPr>
          <w:rFonts w:ascii="Cambria" w:hAnsi="Cambria" w:cs="Times New Roman"/>
        </w:rPr>
        <w:t>than its collection and analysi</w:t>
      </w:r>
      <w:r w:rsidR="00746E7A" w:rsidRPr="005C374C">
        <w:rPr>
          <w:rFonts w:ascii="Cambria" w:hAnsi="Cambria" w:cs="Times New Roman"/>
        </w:rPr>
        <w:t>s.</w:t>
      </w:r>
    </w:p>
    <w:p w14:paraId="0A254E5F" w14:textId="77777777" w:rsidR="00333F9E" w:rsidRPr="005C374C" w:rsidRDefault="00333F9E" w:rsidP="00333F9E">
      <w:pPr>
        <w:jc w:val="both"/>
        <w:rPr>
          <w:rFonts w:ascii="Cambria" w:hAnsi="Cambria" w:cs="Times New Roman"/>
        </w:rPr>
      </w:pPr>
    </w:p>
    <w:p w14:paraId="2A6F3F9D" w14:textId="1ABDEF35" w:rsidR="00CF28B5" w:rsidRDefault="00CF28B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br w:type="page"/>
      </w:r>
    </w:p>
    <w:p w14:paraId="4C89A301" w14:textId="5E0DCE84" w:rsidR="008E2BB7" w:rsidRPr="005C374C" w:rsidRDefault="001104A1" w:rsidP="001104A1">
      <w:pPr>
        <w:jc w:val="both"/>
        <w:rPr>
          <w:rFonts w:ascii="Cambria" w:hAnsi="Cambria" w:cs="Times New Roman"/>
        </w:rPr>
      </w:pPr>
      <w:r w:rsidRPr="005C374C">
        <w:rPr>
          <w:rFonts w:ascii="Cambria" w:hAnsi="Cambria" w:cs="Times New Roman"/>
        </w:rPr>
        <w:lastRenderedPageBreak/>
        <w:t>Citations:</w:t>
      </w:r>
    </w:p>
    <w:p w14:paraId="31F42330" w14:textId="6BBA1BFB" w:rsidR="008C286A" w:rsidRPr="005C374C" w:rsidRDefault="008C286A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[1] </w:t>
      </w:r>
      <w:r w:rsidR="000E796E" w:rsidRPr="005C374C">
        <w:rPr>
          <w:rFonts w:ascii="Cambria" w:hAnsi="Cambria"/>
        </w:rPr>
        <w:t xml:space="preserve">Aizenman, Nurith, and Marc Silver. “How The U.S. Compares With Other Countries In Deaths From Gun Violence.” </w:t>
      </w:r>
      <w:r w:rsidR="000E796E" w:rsidRPr="005C374C">
        <w:rPr>
          <w:rFonts w:ascii="Cambria" w:hAnsi="Cambria"/>
          <w:i/>
          <w:iCs/>
        </w:rPr>
        <w:t>NPR</w:t>
      </w:r>
      <w:r w:rsidR="000E796E" w:rsidRPr="005C374C">
        <w:rPr>
          <w:rFonts w:ascii="Cambria" w:hAnsi="Cambria"/>
        </w:rPr>
        <w:t xml:space="preserve">, NPR, 5 Aug. 2019, </w:t>
      </w:r>
      <w:hyperlink r:id="rId9" w:history="1">
        <w:r w:rsidR="000E796E" w:rsidRPr="005C374C">
          <w:rPr>
            <w:rStyle w:val="Hyperlink"/>
            <w:rFonts w:ascii="Cambria" w:hAnsi="Cambria"/>
          </w:rPr>
          <w:t>www.npr.org/sections/goatsandsoda/2019/08/05/743579605/how-the-u-s-compares-to-other-countries-in-deaths-from-gun-violence</w:t>
        </w:r>
      </w:hyperlink>
    </w:p>
    <w:p w14:paraId="40C5F4CB" w14:textId="16A1AA2D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[2] National Institute on Drug Abuse. “Overdose Death Rates.” </w:t>
      </w:r>
      <w:r w:rsidRPr="005C374C">
        <w:rPr>
          <w:rFonts w:ascii="Cambria" w:hAnsi="Cambria"/>
          <w:i/>
          <w:iCs/>
        </w:rPr>
        <w:t>NIDA</w:t>
      </w:r>
      <w:r w:rsidRPr="005C374C">
        <w:rPr>
          <w:rFonts w:ascii="Cambria" w:hAnsi="Cambria"/>
        </w:rPr>
        <w:t xml:space="preserve">, 29 Jan. 2019, </w:t>
      </w:r>
      <w:hyperlink r:id="rId10" w:history="1">
        <w:r w:rsidRPr="005C374C">
          <w:rPr>
            <w:rStyle w:val="Hyperlink"/>
            <w:rFonts w:ascii="Cambria" w:hAnsi="Cambria"/>
          </w:rPr>
          <w:t>www.drugabuse.gov/related-topics/trends-statistics/overdose-death-rates</w:t>
        </w:r>
      </w:hyperlink>
      <w:r w:rsidRPr="005C374C">
        <w:rPr>
          <w:rFonts w:ascii="Cambria" w:hAnsi="Cambria"/>
        </w:rPr>
        <w:t>.</w:t>
      </w:r>
    </w:p>
    <w:p w14:paraId="4892C169" w14:textId="68416AC8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 xml:space="preserve">[3] “Public Health Law Center.” </w:t>
      </w:r>
      <w:r w:rsidRPr="005C374C">
        <w:rPr>
          <w:rFonts w:ascii="Cambria" w:hAnsi="Cambria"/>
          <w:i/>
          <w:iCs/>
        </w:rPr>
        <w:t>E</w:t>
      </w:r>
      <w:r w:rsidRPr="005C374C">
        <w:rPr>
          <w:rFonts w:ascii="Cambria" w:hAnsi="Cambria"/>
        </w:rPr>
        <w:t xml:space="preserve">, 24 Apr. 2019, </w:t>
      </w:r>
      <w:hyperlink r:id="rId11" w:history="1">
        <w:r w:rsidRPr="005C374C">
          <w:rPr>
            <w:rStyle w:val="Hyperlink"/>
            <w:rFonts w:ascii="Cambria" w:hAnsi="Cambria"/>
          </w:rPr>
          <w:t>www.publichealthlawcenter.org/topics/commercial-tobacco-control/e-cigarettes</w:t>
        </w:r>
      </w:hyperlink>
      <w:r w:rsidRPr="005C374C">
        <w:rPr>
          <w:rFonts w:ascii="Cambria" w:hAnsi="Cambria"/>
        </w:rPr>
        <w:t>.</w:t>
      </w:r>
    </w:p>
    <w:p w14:paraId="304CB5FC" w14:textId="012A3EB5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4</w:t>
      </w:r>
      <w:r w:rsidRPr="005C374C">
        <w:rPr>
          <w:rFonts w:ascii="Cambria" w:hAnsi="Cambria"/>
        </w:rPr>
        <w:t xml:space="preserve">] Editor, Ryan Daws. “Joy Buolamwini: Fighting Algorithmic Bias Needs to Be 'a Priority'.” </w:t>
      </w:r>
      <w:r w:rsidRPr="005C374C">
        <w:rPr>
          <w:rFonts w:ascii="Cambria" w:hAnsi="Cambria"/>
          <w:i/>
          <w:iCs/>
        </w:rPr>
        <w:t>AI News</w:t>
      </w:r>
      <w:r w:rsidRPr="005C374C">
        <w:rPr>
          <w:rFonts w:ascii="Cambria" w:hAnsi="Cambria"/>
        </w:rPr>
        <w:t xml:space="preserve">, 24 Jan. 2019, </w:t>
      </w:r>
      <w:hyperlink r:id="rId12" w:history="1">
        <w:r w:rsidRPr="005C374C">
          <w:rPr>
            <w:rStyle w:val="Hyperlink"/>
            <w:rFonts w:ascii="Cambria" w:hAnsi="Cambria"/>
          </w:rPr>
          <w:t>artificialintelligence-news.com/2019/01/24/joy-buolamwini-algorithmic-bias-priority/</w:t>
        </w:r>
      </w:hyperlink>
      <w:r w:rsidRPr="005C374C">
        <w:rPr>
          <w:rFonts w:ascii="Cambria" w:hAnsi="Cambria"/>
        </w:rPr>
        <w:t>.</w:t>
      </w:r>
    </w:p>
    <w:p w14:paraId="0FC5DF73" w14:textId="3E59F7E6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5</w:t>
      </w:r>
      <w:r w:rsidRPr="005C374C">
        <w:rPr>
          <w:rFonts w:ascii="Cambria" w:hAnsi="Cambria"/>
        </w:rPr>
        <w:t xml:space="preserve">] Mills, Laura. “Facial Recognition Software Advances Trigger Worries.” </w:t>
      </w:r>
      <w:r w:rsidRPr="005C374C">
        <w:rPr>
          <w:rFonts w:ascii="Cambria" w:hAnsi="Cambria"/>
          <w:i/>
          <w:iCs/>
        </w:rPr>
        <w:t>The Wall Street Journal</w:t>
      </w:r>
      <w:r w:rsidRPr="005C374C">
        <w:rPr>
          <w:rFonts w:ascii="Cambria" w:hAnsi="Cambria"/>
        </w:rPr>
        <w:t xml:space="preserve">, Dow Jones &amp; Company, 10 Oct. 2016, </w:t>
      </w:r>
      <w:hyperlink r:id="rId13" w:history="1">
        <w:r w:rsidRPr="005C374C">
          <w:rPr>
            <w:rStyle w:val="Hyperlink"/>
            <w:rFonts w:ascii="Cambria" w:hAnsi="Cambria"/>
          </w:rPr>
          <w:t>www.wsj.com/articles/facial-recognition-software-advances-trigger-worries-1476138569</w:t>
        </w:r>
      </w:hyperlink>
      <w:r w:rsidRPr="005C374C">
        <w:rPr>
          <w:rFonts w:ascii="Cambria" w:hAnsi="Cambria"/>
        </w:rPr>
        <w:t>.</w:t>
      </w:r>
    </w:p>
    <w:p w14:paraId="5B1326C2" w14:textId="2B10E7B3" w:rsidR="00663A1C" w:rsidRPr="005C374C" w:rsidRDefault="00663A1C" w:rsidP="00663A1C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6</w:t>
      </w:r>
      <w:r w:rsidRPr="005C374C">
        <w:rPr>
          <w:rFonts w:ascii="Cambria" w:hAnsi="Cambria"/>
        </w:rPr>
        <w:t xml:space="preserve">] Olson, Chris. “3 Things about This Photo of Zuck:” </w:t>
      </w:r>
      <w:r w:rsidRPr="005C374C">
        <w:rPr>
          <w:rFonts w:ascii="Cambria" w:hAnsi="Cambria"/>
          <w:i/>
          <w:iCs/>
        </w:rPr>
        <w:t>Twitter</w:t>
      </w:r>
      <w:r w:rsidRPr="005C374C">
        <w:rPr>
          <w:rFonts w:ascii="Cambria" w:hAnsi="Cambria"/>
        </w:rPr>
        <w:t xml:space="preserve">, Twitter, 21 June 2016, </w:t>
      </w:r>
      <w:hyperlink r:id="rId14" w:history="1">
        <w:r w:rsidRPr="005C374C">
          <w:rPr>
            <w:rStyle w:val="Hyperlink"/>
            <w:rFonts w:ascii="Cambria" w:hAnsi="Cambria"/>
          </w:rPr>
          <w:t>twitter.com/topherolson/status/745294977064828929</w:t>
        </w:r>
      </w:hyperlink>
      <w:r w:rsidRPr="005C374C">
        <w:rPr>
          <w:rFonts w:ascii="Cambria" w:hAnsi="Cambria"/>
        </w:rPr>
        <w:t>.</w:t>
      </w:r>
    </w:p>
    <w:p w14:paraId="6184446B" w14:textId="7EBC5F28" w:rsidR="000E796E" w:rsidRPr="005C374C" w:rsidRDefault="000E796E" w:rsidP="00663A1C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7</w:t>
      </w:r>
      <w:r w:rsidRPr="005C374C">
        <w:rPr>
          <w:rFonts w:ascii="Cambria" w:hAnsi="Cambria"/>
        </w:rPr>
        <w:t xml:space="preserve">] Simonite, Tom. “Behind the Rise of China's Facial-Recognition Giants.” </w:t>
      </w:r>
      <w:r w:rsidRPr="005C374C">
        <w:rPr>
          <w:rFonts w:ascii="Cambria" w:hAnsi="Cambria"/>
          <w:i/>
          <w:iCs/>
        </w:rPr>
        <w:t>Wired</w:t>
      </w:r>
      <w:r w:rsidRPr="005C374C">
        <w:rPr>
          <w:rFonts w:ascii="Cambria" w:hAnsi="Cambria"/>
        </w:rPr>
        <w:t xml:space="preserve">, Conde Nast, 4 Sept. 2019, </w:t>
      </w:r>
      <w:hyperlink r:id="rId15" w:history="1">
        <w:r w:rsidRPr="005C374C">
          <w:rPr>
            <w:rStyle w:val="Hyperlink"/>
            <w:rFonts w:ascii="Cambria" w:hAnsi="Cambria"/>
          </w:rPr>
          <w:t>www.wired.com/story/behind-rise-chinas-facial-recognition-giants/</w:t>
        </w:r>
      </w:hyperlink>
      <w:r w:rsidRPr="005C374C">
        <w:rPr>
          <w:rFonts w:ascii="Cambria" w:hAnsi="Cambria"/>
        </w:rPr>
        <w:t>.</w:t>
      </w:r>
    </w:p>
    <w:p w14:paraId="552715A1" w14:textId="34D31D64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8</w:t>
      </w:r>
      <w:r w:rsidRPr="005C374C">
        <w:rPr>
          <w:rFonts w:ascii="Cambria" w:hAnsi="Cambria"/>
        </w:rPr>
        <w:t xml:space="preserve">] Hamdi, Pierre. “Videos Show How China Has Installed Facial Recognition Scanners in Uighur Mosques.” </w:t>
      </w:r>
      <w:r w:rsidRPr="005C374C">
        <w:rPr>
          <w:rFonts w:ascii="Cambria" w:hAnsi="Cambria"/>
          <w:i/>
          <w:iCs/>
        </w:rPr>
        <w:t>The France 24 Observers</w:t>
      </w:r>
      <w:r w:rsidRPr="005C374C">
        <w:rPr>
          <w:rFonts w:ascii="Cambria" w:hAnsi="Cambria"/>
        </w:rPr>
        <w:t xml:space="preserve">, France 24, 13 Sept. 2019, </w:t>
      </w:r>
      <w:hyperlink r:id="rId16" w:history="1">
        <w:r w:rsidRPr="005C374C">
          <w:rPr>
            <w:rStyle w:val="Hyperlink"/>
            <w:rFonts w:ascii="Cambria" w:hAnsi="Cambria"/>
          </w:rPr>
          <w:t>observers.france24.com/en/20190913-videos-show-how-china-has-installed-facial-recognition-scanners-uighur-mosques</w:t>
        </w:r>
      </w:hyperlink>
      <w:r w:rsidRPr="005C374C">
        <w:rPr>
          <w:rFonts w:ascii="Cambria" w:hAnsi="Cambria"/>
        </w:rPr>
        <w:t>.</w:t>
      </w:r>
    </w:p>
    <w:p w14:paraId="47A913AB" w14:textId="1B158CCE" w:rsidR="000E796E" w:rsidRPr="005C374C" w:rsidRDefault="000F1933" w:rsidP="000F1933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</w:t>
      </w:r>
      <w:r w:rsidR="001A2DE9">
        <w:rPr>
          <w:rFonts w:ascii="Cambria" w:hAnsi="Cambria"/>
        </w:rPr>
        <w:t>9</w:t>
      </w:r>
      <w:r w:rsidRPr="005C374C">
        <w:rPr>
          <w:rFonts w:ascii="Cambria" w:hAnsi="Cambria"/>
        </w:rPr>
        <w:t xml:space="preserve">] Chaudhary, Archana. “India Is Planning a Huge China-Style Facial Recognition Program.” </w:t>
      </w:r>
      <w:r w:rsidRPr="005C374C">
        <w:rPr>
          <w:rFonts w:ascii="Cambria" w:hAnsi="Cambria"/>
          <w:i/>
          <w:iCs/>
        </w:rPr>
        <w:t>Bloomberg.com</w:t>
      </w:r>
      <w:r w:rsidRPr="005C374C">
        <w:rPr>
          <w:rFonts w:ascii="Cambria" w:hAnsi="Cambria"/>
        </w:rPr>
        <w:t xml:space="preserve">, Bloomberg, 19 Sept. 2019, </w:t>
      </w:r>
      <w:hyperlink r:id="rId17" w:history="1">
        <w:r w:rsidRPr="005C374C">
          <w:rPr>
            <w:rStyle w:val="Hyperlink"/>
            <w:rFonts w:ascii="Cambria" w:hAnsi="Cambria"/>
          </w:rPr>
          <w:t>www.bloomberg.com/news/articles/2019-09-19/india-seeks-to-adopt-china-style-facial-recognition-in-policing</w:t>
        </w:r>
      </w:hyperlink>
      <w:r w:rsidRPr="005C374C">
        <w:rPr>
          <w:rFonts w:ascii="Cambria" w:hAnsi="Cambria"/>
        </w:rPr>
        <w:t>.</w:t>
      </w:r>
    </w:p>
    <w:p w14:paraId="626459ED" w14:textId="1669107D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0</w:t>
      </w:r>
      <w:r w:rsidRPr="005C374C">
        <w:rPr>
          <w:rFonts w:ascii="Cambria" w:hAnsi="Cambria"/>
        </w:rPr>
        <w:t xml:space="preserve">] Goel, Vindu, et al. “India Shut Down Kashmir's Internet Access. Now, 'We Cannot Do Anything.'.” </w:t>
      </w:r>
      <w:r w:rsidRPr="005C374C">
        <w:rPr>
          <w:rFonts w:ascii="Cambria" w:hAnsi="Cambria"/>
          <w:i/>
          <w:iCs/>
        </w:rPr>
        <w:t>The New York Times</w:t>
      </w:r>
      <w:r w:rsidRPr="005C374C">
        <w:rPr>
          <w:rFonts w:ascii="Cambria" w:hAnsi="Cambria"/>
        </w:rPr>
        <w:t xml:space="preserve">, The New York Times, 14 Aug. 2019, </w:t>
      </w:r>
      <w:hyperlink r:id="rId18" w:history="1">
        <w:r w:rsidRPr="005C374C">
          <w:rPr>
            <w:rStyle w:val="Hyperlink"/>
            <w:rFonts w:ascii="Cambria" w:hAnsi="Cambria"/>
          </w:rPr>
          <w:t>www.nytimes.com/2019/08/14/technology/india-kashmir-internet.html</w:t>
        </w:r>
      </w:hyperlink>
      <w:r w:rsidRPr="005C374C">
        <w:rPr>
          <w:rFonts w:ascii="Cambria" w:hAnsi="Cambria"/>
        </w:rPr>
        <w:t>.</w:t>
      </w:r>
    </w:p>
    <w:p w14:paraId="5988155B" w14:textId="3C9F7515" w:rsidR="000E796E" w:rsidRPr="005C374C" w:rsidRDefault="000E796E" w:rsidP="000E796E">
      <w:pPr>
        <w:pStyle w:val="NormalWeb"/>
        <w:ind w:left="567" w:hanging="567"/>
        <w:rPr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1</w:t>
      </w:r>
      <w:r w:rsidRPr="005C374C">
        <w:rPr>
          <w:rFonts w:ascii="Cambria" w:hAnsi="Cambria"/>
        </w:rPr>
        <w:t xml:space="preserve">] Coos, Posted byAndrada. “GDPR: The Pros and The Cons.” </w:t>
      </w:r>
      <w:r w:rsidRPr="005C374C">
        <w:rPr>
          <w:rFonts w:ascii="Cambria" w:hAnsi="Cambria"/>
          <w:i/>
          <w:iCs/>
        </w:rPr>
        <w:t>Endpoint Protector Blog</w:t>
      </w:r>
      <w:r w:rsidRPr="005C374C">
        <w:rPr>
          <w:rFonts w:ascii="Cambria" w:hAnsi="Cambria"/>
        </w:rPr>
        <w:t xml:space="preserve">, 14 Dec. 2018, </w:t>
      </w:r>
      <w:hyperlink r:id="rId19" w:history="1">
        <w:r w:rsidRPr="005C374C">
          <w:rPr>
            <w:rStyle w:val="Hyperlink"/>
            <w:rFonts w:ascii="Cambria" w:hAnsi="Cambria"/>
          </w:rPr>
          <w:t>www.endpointprotector.com/blog/gdpr-the-pros-and-the-cons/</w:t>
        </w:r>
      </w:hyperlink>
      <w:r w:rsidRPr="005C374C">
        <w:rPr>
          <w:rFonts w:ascii="Cambria" w:hAnsi="Cambria"/>
        </w:rPr>
        <w:t>.</w:t>
      </w:r>
    </w:p>
    <w:p w14:paraId="6C7C2AEB" w14:textId="2DEC18BA" w:rsidR="000E796E" w:rsidRDefault="000E796E" w:rsidP="000E796E">
      <w:pPr>
        <w:pStyle w:val="NormalWeb"/>
        <w:ind w:left="567" w:hanging="567"/>
        <w:rPr>
          <w:ins w:id="20" w:author="Daniel Waino Linna" w:date="2019-12-14T17:55:00Z"/>
          <w:rFonts w:ascii="Cambria" w:hAnsi="Cambria"/>
        </w:rPr>
      </w:pPr>
      <w:r w:rsidRPr="005C374C">
        <w:rPr>
          <w:rFonts w:ascii="Cambria" w:hAnsi="Cambria"/>
        </w:rPr>
        <w:t>[1</w:t>
      </w:r>
      <w:r w:rsidR="001A2DE9">
        <w:rPr>
          <w:rFonts w:ascii="Cambria" w:hAnsi="Cambria"/>
        </w:rPr>
        <w:t>2</w:t>
      </w:r>
      <w:r w:rsidRPr="005C374C">
        <w:rPr>
          <w:rFonts w:ascii="Cambria" w:hAnsi="Cambria"/>
        </w:rPr>
        <w:t xml:space="preserve">] “General Data Protection Regulation - GDPR.” </w:t>
      </w:r>
      <w:r w:rsidRPr="005C374C">
        <w:rPr>
          <w:rFonts w:ascii="Cambria" w:hAnsi="Cambria"/>
          <w:i/>
          <w:iCs/>
        </w:rPr>
        <w:t>General Data Protection Regulation (GDPR)</w:t>
      </w:r>
      <w:r w:rsidRPr="005C374C">
        <w:rPr>
          <w:rFonts w:ascii="Cambria" w:hAnsi="Cambria"/>
        </w:rPr>
        <w:t xml:space="preserve">, 25 Mar. 2018, </w:t>
      </w:r>
      <w:hyperlink r:id="rId20" w:history="1">
        <w:r w:rsidRPr="005C374C">
          <w:rPr>
            <w:rStyle w:val="Hyperlink"/>
            <w:rFonts w:ascii="Cambria" w:hAnsi="Cambria"/>
          </w:rPr>
          <w:t>gdpr-info.eu/</w:t>
        </w:r>
      </w:hyperlink>
      <w:r w:rsidRPr="005C374C">
        <w:rPr>
          <w:rFonts w:ascii="Cambria" w:hAnsi="Cambria"/>
        </w:rPr>
        <w:t>.</w:t>
      </w:r>
    </w:p>
    <w:p w14:paraId="557D7335" w14:textId="33F96628" w:rsidR="00F37087" w:rsidRDefault="00F37087" w:rsidP="000E796E">
      <w:pPr>
        <w:pStyle w:val="NormalWeb"/>
        <w:ind w:left="567" w:hanging="567"/>
        <w:rPr>
          <w:ins w:id="21" w:author="Daniel Waino Linna" w:date="2019-12-14T17:56:00Z"/>
          <w:rFonts w:ascii="Cambria" w:hAnsi="Cambria"/>
        </w:rPr>
      </w:pPr>
    </w:p>
    <w:p w14:paraId="46FFF23A" w14:textId="77777777" w:rsidR="00F37087" w:rsidRPr="006242A4" w:rsidRDefault="00F37087" w:rsidP="00F37087">
      <w:pPr>
        <w:rPr>
          <w:ins w:id="22" w:author="Daniel Waino Linna" w:date="2019-12-14T17:56:00Z"/>
        </w:rPr>
      </w:pPr>
      <w:ins w:id="23" w:author="Daniel Waino Linna" w:date="2019-12-14T17:56:00Z">
        <w:r w:rsidRPr="006242A4">
          <w:rPr>
            <w:rFonts w:ascii="Arial" w:hAnsi="Arial" w:cs="Arial"/>
            <w:b/>
            <w:bCs/>
            <w:color w:val="000000"/>
            <w:sz w:val="22"/>
            <w:szCs w:val="22"/>
          </w:rPr>
          <w:lastRenderedPageBreak/>
          <w:t>Paper Grading Rubric</w:t>
        </w:r>
      </w:ins>
    </w:p>
    <w:p w14:paraId="63FC6A0C" w14:textId="19444B18" w:rsidR="00F37087" w:rsidRPr="006242A4" w:rsidRDefault="00F37087" w:rsidP="00F37087">
      <w:pPr>
        <w:numPr>
          <w:ilvl w:val="0"/>
          <w:numId w:val="2"/>
        </w:numPr>
        <w:textAlignment w:val="baseline"/>
        <w:rPr>
          <w:ins w:id="24" w:author="Daniel Waino Linna" w:date="2019-12-14T17:56:00Z"/>
          <w:rFonts w:ascii="Arial" w:hAnsi="Arial" w:cs="Arial"/>
          <w:color w:val="000000"/>
          <w:sz w:val="22"/>
          <w:szCs w:val="22"/>
        </w:rPr>
      </w:pPr>
      <w:ins w:id="25" w:author="Daniel Waino Linna" w:date="2019-12-14T17:56:00Z">
        <w:r>
          <w:rPr>
            <w:rFonts w:ascii="Arial" w:hAnsi="Arial" w:cs="Arial"/>
            <w:b/>
            <w:bCs/>
            <w:color w:val="000000"/>
            <w:sz w:val="22"/>
            <w:szCs w:val="22"/>
          </w:rPr>
          <w:t>25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- </w:t>
        </w:r>
        <w:r w:rsidRPr="006242A4">
          <w:rPr>
            <w:rFonts w:ascii="Arial" w:hAnsi="Arial" w:cs="Arial"/>
            <w:b/>
            <w:bCs/>
            <w:color w:val="000000"/>
            <w:sz w:val="22"/>
            <w:szCs w:val="22"/>
          </w:rPr>
          <w:t>Quality of Ideas</w:t>
        </w:r>
        <w:r w:rsidRPr="006242A4">
          <w:rPr>
            <w:rFonts w:ascii="Arial" w:hAnsi="Arial" w:cs="Arial"/>
            <w:color w:val="000000"/>
            <w:sz w:val="22"/>
            <w:szCs w:val="22"/>
          </w:rPr>
          <w:t xml:space="preserve"> - Range and depth of argument; logic of argument; quality of original thought; appropriate sense of complexity of the topic; appropriate awareness of opposing views.</w:t>
        </w:r>
      </w:ins>
    </w:p>
    <w:p w14:paraId="657D2A12" w14:textId="13AD1EAC" w:rsidR="00F37087" w:rsidRPr="006242A4" w:rsidRDefault="00F37087" w:rsidP="00F37087">
      <w:pPr>
        <w:numPr>
          <w:ilvl w:val="0"/>
          <w:numId w:val="2"/>
        </w:numPr>
        <w:textAlignment w:val="baseline"/>
        <w:rPr>
          <w:ins w:id="26" w:author="Daniel Waino Linna" w:date="2019-12-14T17:56:00Z"/>
          <w:rFonts w:ascii="Arial" w:hAnsi="Arial" w:cs="Arial"/>
          <w:color w:val="000000"/>
          <w:sz w:val="22"/>
          <w:szCs w:val="22"/>
        </w:rPr>
      </w:pPr>
      <w:ins w:id="27" w:author="Daniel Waino Linna" w:date="2019-12-14T17:56:00Z">
        <w:r>
          <w:rPr>
            <w:rFonts w:ascii="Arial" w:hAnsi="Arial" w:cs="Arial"/>
            <w:b/>
            <w:bCs/>
            <w:color w:val="000000"/>
            <w:sz w:val="22"/>
            <w:szCs w:val="22"/>
          </w:rPr>
          <w:t>22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- </w:t>
        </w:r>
        <w:r w:rsidRPr="006242A4">
          <w:rPr>
            <w:rFonts w:ascii="Arial" w:hAnsi="Arial" w:cs="Arial"/>
            <w:b/>
            <w:bCs/>
            <w:color w:val="000000"/>
            <w:sz w:val="22"/>
            <w:szCs w:val="22"/>
          </w:rPr>
          <w:t>Mechanics</w:t>
        </w:r>
        <w:r w:rsidRPr="006242A4">
          <w:rPr>
            <w:rFonts w:ascii="Arial" w:hAnsi="Arial" w:cs="Arial"/>
            <w:color w:val="000000"/>
            <w:sz w:val="22"/>
            <w:szCs w:val="22"/>
          </w:rPr>
          <w:t xml:space="preserve"> - Grammatically correct sentences; absence of comma splices, run-ons, fragments; absence of usage and grammatical errors; accurate spelling; careful proofreading; attractive and appropriate format; timely submission; compliance with all instructions in syllabus.</w:t>
        </w:r>
      </w:ins>
    </w:p>
    <w:p w14:paraId="0DC3DAF8" w14:textId="55700CCB" w:rsidR="00F37087" w:rsidRDefault="00F37087" w:rsidP="00F37087">
      <w:pPr>
        <w:numPr>
          <w:ilvl w:val="0"/>
          <w:numId w:val="2"/>
        </w:numPr>
        <w:textAlignment w:val="baseline"/>
        <w:rPr>
          <w:ins w:id="28" w:author="Daniel Waino Linna" w:date="2019-12-14T17:56:00Z"/>
          <w:rFonts w:ascii="Arial" w:hAnsi="Arial" w:cs="Arial"/>
          <w:color w:val="000000"/>
          <w:sz w:val="22"/>
          <w:szCs w:val="22"/>
        </w:rPr>
      </w:pPr>
      <w:ins w:id="29" w:author="Daniel Waino Linna" w:date="2019-12-14T17:56:00Z">
        <w:r>
          <w:rPr>
            <w:rFonts w:ascii="Arial" w:hAnsi="Arial" w:cs="Arial"/>
            <w:b/>
            <w:bCs/>
            <w:color w:val="000000"/>
            <w:sz w:val="22"/>
            <w:szCs w:val="22"/>
          </w:rPr>
          <w:t>22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- </w:t>
        </w:r>
        <w:r w:rsidRPr="006242A4">
          <w:rPr>
            <w:rFonts w:ascii="Arial" w:hAnsi="Arial" w:cs="Arial"/>
            <w:b/>
            <w:bCs/>
            <w:color w:val="000000"/>
            <w:sz w:val="22"/>
            <w:szCs w:val="22"/>
          </w:rPr>
          <w:t>Organization &amp; Development</w:t>
        </w:r>
        <w:r w:rsidRPr="006242A4">
          <w:rPr>
            <w:rFonts w:ascii="Arial" w:hAnsi="Arial" w:cs="Arial"/>
            <w:color w:val="000000"/>
            <w:sz w:val="22"/>
            <w:szCs w:val="22"/>
          </w:rPr>
          <w:t xml:space="preserve"> - Clarity of thesis statement; topic sentences; logical and clear arrangement of ideas; effective use of transitions; unity and coherence of paragraphs; good development of ideas through supporting detail and evidence.</w:t>
        </w:r>
      </w:ins>
    </w:p>
    <w:p w14:paraId="2DB41B2F" w14:textId="283F458B" w:rsidR="00F37087" w:rsidRDefault="00F37087" w:rsidP="00F37087">
      <w:pPr>
        <w:numPr>
          <w:ilvl w:val="0"/>
          <w:numId w:val="2"/>
        </w:numPr>
        <w:textAlignment w:val="baseline"/>
        <w:rPr>
          <w:ins w:id="30" w:author="Daniel Waino Linna" w:date="2019-12-14T17:56:00Z"/>
          <w:rFonts w:ascii="Arial" w:hAnsi="Arial" w:cs="Arial"/>
          <w:color w:val="000000"/>
          <w:sz w:val="22"/>
          <w:szCs w:val="22"/>
        </w:rPr>
      </w:pPr>
      <w:ins w:id="31" w:author="Daniel Waino Linna" w:date="2019-12-14T17:56:00Z"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>23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- </w:t>
        </w:r>
        <w:r w:rsidRPr="006242A4">
          <w:rPr>
            <w:rFonts w:ascii="Arial" w:hAnsi="Arial" w:cs="Arial"/>
            <w:b/>
            <w:bCs/>
            <w:color w:val="000000"/>
            <w:sz w:val="22"/>
            <w:szCs w:val="22"/>
          </w:rPr>
          <w:t>Clarity &amp; Style</w:t>
        </w:r>
        <w:r w:rsidRPr="006242A4">
          <w:rPr>
            <w:rFonts w:ascii="Arial" w:hAnsi="Arial" w:cs="Arial"/>
            <w:color w:val="000000"/>
            <w:sz w:val="22"/>
            <w:szCs w:val="22"/>
          </w:rPr>
          <w:t xml:space="preserve"> - Ease of readability; appropriate voice, tone, and style for assignment; clarity of sentence structure; gracefulness of sentence structure; appropriate variety and maturity of sentence structure.</w:t>
        </w:r>
      </w:ins>
    </w:p>
    <w:p w14:paraId="7183B1AA" w14:textId="40AB5935" w:rsidR="00F37087" w:rsidRPr="00C40B39" w:rsidRDefault="00F37087" w:rsidP="00F37087">
      <w:pPr>
        <w:numPr>
          <w:ilvl w:val="0"/>
          <w:numId w:val="2"/>
        </w:numPr>
        <w:textAlignment w:val="baseline"/>
        <w:rPr>
          <w:ins w:id="32" w:author="Daniel Waino Linna" w:date="2019-12-14T17:56:00Z"/>
          <w:rFonts w:ascii="Arial" w:hAnsi="Arial" w:cs="Arial"/>
          <w:color w:val="000000"/>
          <w:sz w:val="22"/>
          <w:szCs w:val="22"/>
        </w:rPr>
      </w:pPr>
      <w:ins w:id="33" w:author="Daniel Waino Linna" w:date="2019-12-14T17:56:00Z"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TOTAL = 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>92</w:t>
        </w:r>
      </w:ins>
    </w:p>
    <w:p w14:paraId="01D0EC25" w14:textId="77777777" w:rsidR="00F37087" w:rsidRDefault="00F37087" w:rsidP="000E796E">
      <w:pPr>
        <w:pStyle w:val="NormalWeb"/>
        <w:ind w:left="567" w:hanging="567"/>
        <w:rPr>
          <w:ins w:id="34" w:author="Daniel Waino Linna" w:date="2019-12-14T17:55:00Z"/>
          <w:rFonts w:ascii="Cambria" w:hAnsi="Cambria"/>
        </w:rPr>
      </w:pPr>
    </w:p>
    <w:p w14:paraId="12FE0AB2" w14:textId="36ECFF85" w:rsidR="00F37087" w:rsidRDefault="00F37087" w:rsidP="000E796E">
      <w:pPr>
        <w:pStyle w:val="NormalWeb"/>
        <w:ind w:left="567" w:hanging="567"/>
        <w:rPr>
          <w:ins w:id="35" w:author="Daniel Waino Linna" w:date="2019-12-14T17:55:00Z"/>
          <w:rFonts w:ascii="Cambria" w:hAnsi="Cambria"/>
        </w:rPr>
      </w:pPr>
    </w:p>
    <w:p w14:paraId="3D135547" w14:textId="236D8D4E" w:rsidR="00F37087" w:rsidRDefault="00F37087" w:rsidP="000E796E">
      <w:pPr>
        <w:pStyle w:val="NormalWeb"/>
        <w:ind w:left="567" w:hanging="567"/>
        <w:rPr>
          <w:ins w:id="36" w:author="Daniel Waino Linna" w:date="2019-12-14T17:55:00Z"/>
          <w:rFonts w:ascii="Cambria" w:hAnsi="Cambria"/>
        </w:rPr>
      </w:pPr>
      <w:ins w:id="37" w:author="Daniel Waino Linna" w:date="2019-12-14T17:55:00Z">
        <w:r>
          <w:rPr>
            <w:noProof/>
          </w:rPr>
          <w:drawing>
            <wp:inline distT="0" distB="0" distL="0" distR="0" wp14:anchorId="3CD2AD26" wp14:editId="79494D0A">
              <wp:extent cx="3114675" cy="2971800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4675" cy="297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B76F36" w14:textId="2232182D" w:rsidR="00F37087" w:rsidRDefault="00F37087" w:rsidP="000E796E">
      <w:pPr>
        <w:pStyle w:val="NormalWeb"/>
        <w:ind w:left="567" w:hanging="567"/>
        <w:rPr>
          <w:ins w:id="38" w:author="Daniel Waino Linna" w:date="2019-12-14T17:55:00Z"/>
          <w:rFonts w:ascii="Cambria" w:hAnsi="Cambria"/>
        </w:rPr>
      </w:pPr>
    </w:p>
    <w:p w14:paraId="76D63A9B" w14:textId="77777777" w:rsidR="00F37087" w:rsidRPr="005C374C" w:rsidRDefault="00F37087" w:rsidP="000E796E">
      <w:pPr>
        <w:pStyle w:val="NormalWeb"/>
        <w:ind w:left="567" w:hanging="567"/>
        <w:rPr>
          <w:rFonts w:ascii="Cambria" w:hAnsi="Cambria"/>
        </w:rPr>
      </w:pPr>
    </w:p>
    <w:sectPr w:rsidR="00F37087" w:rsidRPr="005C374C" w:rsidSect="00C53469">
      <w:footerReference w:type="first" r:id="rId22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iel Waino Linna" w:date="2019-12-14T17:57:00Z" w:initials="DWL">
    <w:p w14:paraId="4898F4D4" w14:textId="1698FDEF" w:rsidR="00556CFF" w:rsidRDefault="00556CFF">
      <w:pPr>
        <w:pStyle w:val="CommentText"/>
      </w:pPr>
      <w:r>
        <w:rPr>
          <w:rStyle w:val="CommentReference"/>
        </w:rPr>
        <w:annotationRef/>
      </w:r>
      <w:r>
        <w:t xml:space="preserve">Excellent paper, </w:t>
      </w:r>
      <w:proofErr w:type="spellStart"/>
      <w:r>
        <w:t>Ik</w:t>
      </w:r>
      <w:proofErr w:type="spellEnd"/>
      <w:r>
        <w:t>. You demonstrated a strong command of the issues, with excellent analysis.</w:t>
      </w:r>
      <w:bookmarkStart w:id="3" w:name="_GoBack"/>
      <w:bookmarkEnd w:id="3"/>
    </w:p>
  </w:comment>
  <w:comment w:id="5" w:author="Daniel Waino Linna" w:date="2019-12-14T17:42:00Z" w:initials="DWL">
    <w:p w14:paraId="154C68BF" w14:textId="252F994E" w:rsidR="007936C6" w:rsidRDefault="007936C6">
      <w:pPr>
        <w:pStyle w:val="CommentText"/>
      </w:pPr>
      <w:r>
        <w:rPr>
          <w:rStyle w:val="CommentReference"/>
        </w:rPr>
        <w:annotationRef/>
      </w:r>
      <w:r>
        <w:t>Strong opening.</w:t>
      </w:r>
    </w:p>
  </w:comment>
  <w:comment w:id="6" w:author="Daniel Waino Linna" w:date="2019-12-14T17:42:00Z" w:initials="DWL">
    <w:p w14:paraId="2E18FA50" w14:textId="1A208FE6" w:rsidR="007936C6" w:rsidRDefault="007936C6">
      <w:pPr>
        <w:pStyle w:val="CommentText"/>
      </w:pPr>
      <w:r>
        <w:rPr>
          <w:rStyle w:val="CommentReference"/>
        </w:rPr>
        <w:annotationRef/>
      </w:r>
      <w:r>
        <w:t>Generally speaking, more paragraph breaks makes it easier for the reader. I’d put a paragraph break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98F4D4" w15:done="0"/>
  <w15:commentEx w15:paraId="154C68BF" w15:done="0"/>
  <w15:commentEx w15:paraId="2E18FA5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577A" w14:textId="77777777" w:rsidR="006022DD" w:rsidRDefault="006022DD" w:rsidP="00C53469">
      <w:r>
        <w:separator/>
      </w:r>
    </w:p>
  </w:endnote>
  <w:endnote w:type="continuationSeparator" w:id="0">
    <w:p w14:paraId="7D608DDD" w14:textId="77777777" w:rsidR="006022DD" w:rsidRDefault="006022DD" w:rsidP="00C5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AE5A" w14:textId="77777777" w:rsidR="00C53469" w:rsidRDefault="00C53469">
    <w:pPr>
      <w:pStyle w:val="Footer"/>
    </w:pPr>
  </w:p>
  <w:p w14:paraId="3548432B" w14:textId="788510E9" w:rsidR="00E00905" w:rsidRDefault="00C53469">
    <w:pPr>
      <w:pStyle w:val="Footer"/>
    </w:pPr>
    <w:r>
      <w:t>Please note: This paper was granted a</w:t>
    </w:r>
    <w:r w:rsidR="00E00905">
      <w:t>n</w:t>
    </w:r>
  </w:p>
  <w:p w14:paraId="6636E752" w14:textId="692115A5" w:rsidR="00C53469" w:rsidRDefault="005D6B0E">
    <w:pPr>
      <w:pStyle w:val="Footer"/>
    </w:pPr>
    <w:r>
      <w:t>e</w:t>
    </w:r>
    <w:r w:rsidR="00C53469">
      <w:t>xtension</w:t>
    </w:r>
    <w:r>
      <w:t xml:space="preserve"> </w:t>
    </w:r>
    <w:r w:rsidR="00C53469">
      <w:t>until Friday, Nov 8</w:t>
    </w:r>
    <w:r w:rsidR="00C53469" w:rsidRPr="00C53469">
      <w:rPr>
        <w:vertAlign w:val="superscript"/>
      </w:rPr>
      <w:t>th</w:t>
    </w:r>
    <w:r w:rsidR="00C53469">
      <w:t>, 2019, 11:59pm.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A0628" w14:textId="77777777" w:rsidR="006022DD" w:rsidRDefault="006022DD" w:rsidP="00C53469">
      <w:r>
        <w:separator/>
      </w:r>
    </w:p>
  </w:footnote>
  <w:footnote w:type="continuationSeparator" w:id="0">
    <w:p w14:paraId="22238E08" w14:textId="77777777" w:rsidR="006022DD" w:rsidRDefault="006022DD" w:rsidP="00C53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F27"/>
    <w:multiLevelType w:val="hybridMultilevel"/>
    <w:tmpl w:val="649088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2EFF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810B0"/>
    <w:multiLevelType w:val="multilevel"/>
    <w:tmpl w:val="D6B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Waino Linna">
    <w15:presenceInfo w15:providerId="AD" w15:userId="S-1-5-21-1123561945-261478967-682003330-47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6A"/>
    <w:rsid w:val="000323C7"/>
    <w:rsid w:val="00061D00"/>
    <w:rsid w:val="00091992"/>
    <w:rsid w:val="000A2722"/>
    <w:rsid w:val="000E796E"/>
    <w:rsid w:val="000F1933"/>
    <w:rsid w:val="001104A1"/>
    <w:rsid w:val="001541FF"/>
    <w:rsid w:val="00174F26"/>
    <w:rsid w:val="00180C07"/>
    <w:rsid w:val="001A2DE9"/>
    <w:rsid w:val="001D621B"/>
    <w:rsid w:val="001F51C8"/>
    <w:rsid w:val="00220372"/>
    <w:rsid w:val="00224A1F"/>
    <w:rsid w:val="00232767"/>
    <w:rsid w:val="002B4893"/>
    <w:rsid w:val="002D4902"/>
    <w:rsid w:val="0033251B"/>
    <w:rsid w:val="00333F9E"/>
    <w:rsid w:val="00346889"/>
    <w:rsid w:val="003847B1"/>
    <w:rsid w:val="003F2532"/>
    <w:rsid w:val="00404093"/>
    <w:rsid w:val="0042355D"/>
    <w:rsid w:val="00423714"/>
    <w:rsid w:val="004321D3"/>
    <w:rsid w:val="0044518B"/>
    <w:rsid w:val="00467C55"/>
    <w:rsid w:val="004B00B7"/>
    <w:rsid w:val="004B783E"/>
    <w:rsid w:val="005406FD"/>
    <w:rsid w:val="00547E81"/>
    <w:rsid w:val="00556CFF"/>
    <w:rsid w:val="005926EC"/>
    <w:rsid w:val="005B0BFB"/>
    <w:rsid w:val="005C2D0F"/>
    <w:rsid w:val="005C374C"/>
    <w:rsid w:val="005D6B0E"/>
    <w:rsid w:val="005F7F5C"/>
    <w:rsid w:val="006022DD"/>
    <w:rsid w:val="006475BB"/>
    <w:rsid w:val="00663A1C"/>
    <w:rsid w:val="00665759"/>
    <w:rsid w:val="006F628A"/>
    <w:rsid w:val="007306A1"/>
    <w:rsid w:val="00742D6C"/>
    <w:rsid w:val="00746E7A"/>
    <w:rsid w:val="007511B0"/>
    <w:rsid w:val="00761F65"/>
    <w:rsid w:val="007936C6"/>
    <w:rsid w:val="00796472"/>
    <w:rsid w:val="007B363F"/>
    <w:rsid w:val="00815EA9"/>
    <w:rsid w:val="00845DB0"/>
    <w:rsid w:val="008765D8"/>
    <w:rsid w:val="008C286A"/>
    <w:rsid w:val="008C7B2D"/>
    <w:rsid w:val="008E2BB7"/>
    <w:rsid w:val="008F55AF"/>
    <w:rsid w:val="008F6BB9"/>
    <w:rsid w:val="009133D3"/>
    <w:rsid w:val="00921B3B"/>
    <w:rsid w:val="009636CF"/>
    <w:rsid w:val="009C2D17"/>
    <w:rsid w:val="00A656DD"/>
    <w:rsid w:val="00A70052"/>
    <w:rsid w:val="00B17CE1"/>
    <w:rsid w:val="00B35EE5"/>
    <w:rsid w:val="00B45B5A"/>
    <w:rsid w:val="00B57A28"/>
    <w:rsid w:val="00B82ED8"/>
    <w:rsid w:val="00BC2965"/>
    <w:rsid w:val="00BC2D3D"/>
    <w:rsid w:val="00BD2C49"/>
    <w:rsid w:val="00C15BC1"/>
    <w:rsid w:val="00C262B2"/>
    <w:rsid w:val="00C41BED"/>
    <w:rsid w:val="00C53469"/>
    <w:rsid w:val="00C91FB0"/>
    <w:rsid w:val="00C92246"/>
    <w:rsid w:val="00CC38A2"/>
    <w:rsid w:val="00CE042D"/>
    <w:rsid w:val="00CF28B5"/>
    <w:rsid w:val="00CF2D67"/>
    <w:rsid w:val="00CF3183"/>
    <w:rsid w:val="00D748F7"/>
    <w:rsid w:val="00DB5D11"/>
    <w:rsid w:val="00DB7F13"/>
    <w:rsid w:val="00DD68B8"/>
    <w:rsid w:val="00E00905"/>
    <w:rsid w:val="00E1395C"/>
    <w:rsid w:val="00E72C82"/>
    <w:rsid w:val="00E73430"/>
    <w:rsid w:val="00E759B8"/>
    <w:rsid w:val="00E924F1"/>
    <w:rsid w:val="00EB17B4"/>
    <w:rsid w:val="00EB2B7C"/>
    <w:rsid w:val="00ED14CF"/>
    <w:rsid w:val="00F37087"/>
    <w:rsid w:val="00F42CC1"/>
    <w:rsid w:val="00F6605F"/>
    <w:rsid w:val="00F719F6"/>
    <w:rsid w:val="00F82E8D"/>
    <w:rsid w:val="00F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E321"/>
  <w15:chartTrackingRefBased/>
  <w15:docId w15:val="{3BB6BCED-7F8C-3141-9265-491F70D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28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6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79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79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3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469"/>
  </w:style>
  <w:style w:type="paragraph" w:styleId="Footer">
    <w:name w:val="footer"/>
    <w:basedOn w:val="Normal"/>
    <w:link w:val="FooterChar"/>
    <w:uiPriority w:val="99"/>
    <w:unhideWhenUsed/>
    <w:rsid w:val="00C53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469"/>
  </w:style>
  <w:style w:type="character" w:styleId="CommentReference">
    <w:name w:val="annotation reference"/>
    <w:basedOn w:val="DefaultParagraphFont"/>
    <w:uiPriority w:val="99"/>
    <w:semiHidden/>
    <w:unhideWhenUsed/>
    <w:rsid w:val="00793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6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6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6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wsj.com/articles/facial-recognition-software-advances-trigger-worries-1476138569" TargetMode="External"/><Relationship Id="rId18" Type="http://schemas.openxmlformats.org/officeDocument/2006/relationships/hyperlink" Target="http://www.nytimes.com/2019/08/14/technology/india-kashmir-interne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comments" Target="comments.xml"/><Relationship Id="rId12" Type="http://schemas.openxmlformats.org/officeDocument/2006/relationships/hyperlink" Target="http://artificialintelligence-news.com/2019/01/24/joy-buolamwini-algorithmic-bias-priority/" TargetMode="External"/><Relationship Id="rId17" Type="http://schemas.openxmlformats.org/officeDocument/2006/relationships/hyperlink" Target="http://www.bloomberg.com/news/articles/2019-09-19/india-seeks-to-adopt-china-style-facial-recognition-in-polic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bservers.france24.com/en/20190913-videos-show-how-china-has-installed-facial-recognition-scanners-uighur-mosques" TargetMode="External"/><Relationship Id="rId20" Type="http://schemas.openxmlformats.org/officeDocument/2006/relationships/hyperlink" Target="gdpr-info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ublichealthlawcenter.org/topics/commercial-tobacco-control/e-cigarettes" TargetMode="Externa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www.wired.com/story/behind-rise-chinas-facial-recognition-gian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drugabuse.gov/related-topics/trends-statistics/overdose-death-rates" TargetMode="External"/><Relationship Id="rId19" Type="http://schemas.openxmlformats.org/officeDocument/2006/relationships/hyperlink" Target="http://www.endpointprotector.com/blog/gdpr-the-pros-and-the-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pr.org/sections/goatsandsoda/2019/08/05/743579605/how-the-u-s-compares-to-other-countries-in-deaths-from-gun-violence" TargetMode="External"/><Relationship Id="rId14" Type="http://schemas.openxmlformats.org/officeDocument/2006/relationships/hyperlink" Target="http://twitter.com/topherolson/status/745294977064828929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Attarwala</dc:creator>
  <cp:keywords/>
  <dc:description/>
  <cp:lastModifiedBy>Daniel Waino Linna</cp:lastModifiedBy>
  <cp:revision>8</cp:revision>
  <cp:lastPrinted>2019-11-09T05:44:00Z</cp:lastPrinted>
  <dcterms:created xsi:type="dcterms:W3CDTF">2019-11-09T05:44:00Z</dcterms:created>
  <dcterms:modified xsi:type="dcterms:W3CDTF">2019-12-14T23:57:00Z</dcterms:modified>
</cp:coreProperties>
</file>